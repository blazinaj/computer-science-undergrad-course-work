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0168" w14:textId="7654B8D0" w:rsidR="00C01427" w:rsidRPr="00304643" w:rsidRDefault="00304643" w:rsidP="00304643">
      <w:pPr>
        <w:spacing w:after="40" w:line="240" w:lineRule="auto"/>
        <w:jc w:val="center"/>
        <w:rPr>
          <w:rFonts w:ascii="Abadi" w:hAnsi="Abadi"/>
          <w:sz w:val="32"/>
          <w:szCs w:val="32"/>
        </w:rPr>
      </w:pPr>
      <w:r w:rsidRPr="00304643">
        <w:rPr>
          <w:rFonts w:ascii="Abadi" w:hAnsi="Abadi"/>
          <w:sz w:val="32"/>
          <w:szCs w:val="32"/>
        </w:rPr>
        <w:t>Joshua Martinez</w:t>
      </w:r>
    </w:p>
    <w:p w14:paraId="2B42F934" w14:textId="39F8DF9B" w:rsidR="00304643" w:rsidRDefault="00304643" w:rsidP="00304643">
      <w:pPr>
        <w:spacing w:after="40" w:line="240" w:lineRule="auto"/>
        <w:jc w:val="center"/>
        <w:rPr>
          <w:rFonts w:ascii="Abadi" w:hAnsi="Abadi"/>
        </w:rPr>
      </w:pPr>
      <w:r>
        <w:rPr>
          <w:rFonts w:ascii="Abadi" w:hAnsi="Abadi"/>
        </w:rPr>
        <w:t xml:space="preserve">782 cc St. </w:t>
      </w:r>
    </w:p>
    <w:p w14:paraId="1BA71640" w14:textId="288AB16A" w:rsidR="00304643" w:rsidRDefault="00304643" w:rsidP="00304643">
      <w:pPr>
        <w:pBdr>
          <w:bottom w:val="single" w:sz="6" w:space="1" w:color="auto"/>
        </w:pBdr>
        <w:spacing w:after="40" w:line="240" w:lineRule="auto"/>
        <w:jc w:val="center"/>
        <w:rPr>
          <w:rFonts w:ascii="Abadi" w:hAnsi="Abadi"/>
        </w:rPr>
      </w:pPr>
      <w:r>
        <w:rPr>
          <w:rFonts w:ascii="Abadi" w:hAnsi="Abadi"/>
        </w:rPr>
        <w:t>Woodland, WA 98674</w:t>
      </w:r>
    </w:p>
    <w:p w14:paraId="046A792A" w14:textId="127505AF" w:rsidR="00304643" w:rsidRDefault="00304643" w:rsidP="00304643">
      <w:pPr>
        <w:pBdr>
          <w:bottom w:val="thinThickThinMediumGap" w:sz="18" w:space="1" w:color="auto"/>
        </w:pBdr>
        <w:rPr>
          <w:rFonts w:ascii="Abadi" w:hAnsi="Abadi"/>
        </w:rPr>
      </w:pPr>
      <w:r>
        <w:rPr>
          <w:rFonts w:ascii="Abadi" w:hAnsi="Abadi"/>
        </w:rPr>
        <w:t xml:space="preserve">Phone: </w:t>
      </w:r>
      <w:commentRangeStart w:id="0"/>
      <w:r>
        <w:rPr>
          <w:rFonts w:ascii="Abadi" w:hAnsi="Abadi"/>
        </w:rPr>
        <w:t>(360)225-9079</w:t>
      </w:r>
      <w:commentRangeEnd w:id="0"/>
      <w:r w:rsidR="00286CFE">
        <w:rPr>
          <w:rStyle w:val="CommentReference"/>
        </w:rPr>
        <w:commentReference w:id="0"/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 xml:space="preserve">        Email: </w:t>
      </w:r>
      <w:hyperlink r:id="rId8" w:history="1">
        <w:r w:rsidRPr="004211EF">
          <w:rPr>
            <w:rStyle w:val="Hyperlink"/>
            <w:rFonts w:ascii="Abadi" w:hAnsi="Abadi"/>
          </w:rPr>
          <w:t>Josh.Martinez3@cwu.edu</w:t>
        </w:r>
      </w:hyperlink>
    </w:p>
    <w:p w14:paraId="2E67B2F6" w14:textId="77777777" w:rsidR="00304643" w:rsidRDefault="00304643" w:rsidP="00304643">
      <w:pPr>
        <w:pBdr>
          <w:bottom w:val="thinThickThinMediumGap" w:sz="18" w:space="1" w:color="auto"/>
        </w:pBdr>
        <w:rPr>
          <w:rFonts w:ascii="Abadi" w:hAnsi="Abadi"/>
        </w:rPr>
      </w:pPr>
    </w:p>
    <w:p w14:paraId="6C13819B" w14:textId="77777777" w:rsidR="00304643" w:rsidRDefault="00304643" w:rsidP="00304643">
      <w:pPr>
        <w:rPr>
          <w:rFonts w:ascii="Abadi" w:hAnsi="Abadi"/>
        </w:rPr>
      </w:pPr>
    </w:p>
    <w:p w14:paraId="68F14FB9" w14:textId="339A8BD1" w:rsidR="00304643" w:rsidRPr="00304643" w:rsidRDefault="00304643" w:rsidP="00304643">
      <w:pPr>
        <w:spacing w:line="240" w:lineRule="auto"/>
        <w:rPr>
          <w:rFonts w:ascii="Times New Roman" w:hAnsi="Times New Roman" w:cs="Times New Roman"/>
        </w:rPr>
      </w:pPr>
      <w:r w:rsidRPr="00304643">
        <w:rPr>
          <w:rFonts w:ascii="Times New Roman" w:hAnsi="Times New Roman" w:cs="Times New Roman"/>
        </w:rPr>
        <w:t>April 28, 2021</w:t>
      </w:r>
    </w:p>
    <w:p w14:paraId="4AF2AE49" w14:textId="1E48892A" w:rsidR="00304643" w:rsidRPr="00304643" w:rsidRDefault="00304643" w:rsidP="00304643">
      <w:pPr>
        <w:spacing w:line="240" w:lineRule="auto"/>
        <w:rPr>
          <w:rFonts w:ascii="Times New Roman" w:hAnsi="Times New Roman" w:cs="Times New Roman"/>
        </w:rPr>
      </w:pPr>
    </w:p>
    <w:p w14:paraId="5FC2C53B" w14:textId="77DCF265" w:rsidR="00304643" w:rsidRDefault="00304643" w:rsidP="00304643">
      <w:pPr>
        <w:spacing w:line="240" w:lineRule="auto"/>
        <w:rPr>
          <w:rFonts w:ascii="Times New Roman" w:hAnsi="Times New Roman" w:cs="Times New Roman"/>
        </w:rPr>
      </w:pPr>
      <w:r w:rsidRPr="00304643">
        <w:rPr>
          <w:rFonts w:ascii="Times New Roman" w:hAnsi="Times New Roman" w:cs="Times New Roman"/>
        </w:rPr>
        <w:t xml:space="preserve">Dear </w:t>
      </w:r>
      <w:r w:rsidR="00EE0BB9">
        <w:rPr>
          <w:rFonts w:ascii="Times New Roman" w:hAnsi="Times New Roman" w:cs="Times New Roman"/>
        </w:rPr>
        <w:t>Ms.</w:t>
      </w:r>
      <w:r>
        <w:rPr>
          <w:rFonts w:ascii="Times New Roman" w:hAnsi="Times New Roman" w:cs="Times New Roman"/>
        </w:rPr>
        <w:t xml:space="preserve"> Anderson,</w:t>
      </w:r>
    </w:p>
    <w:p w14:paraId="724BF2D1" w14:textId="26CB419C" w:rsidR="00EE0BB9" w:rsidRDefault="00EE0BB9" w:rsidP="003046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to you in hopes of attaining the Software Engineering Internship. I became aware of this position while researching for video game software engineering internships. </w:t>
      </w:r>
    </w:p>
    <w:p w14:paraId="26B9FE88" w14:textId="59F03CBB" w:rsidR="00304643" w:rsidRDefault="00EE0BB9" w:rsidP="003046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A3E00">
        <w:rPr>
          <w:rFonts w:ascii="Times New Roman" w:hAnsi="Times New Roman" w:cs="Times New Roman"/>
        </w:rPr>
        <w:t xml:space="preserve">main </w:t>
      </w:r>
      <w:r>
        <w:rPr>
          <w:rFonts w:ascii="Times New Roman" w:hAnsi="Times New Roman" w:cs="Times New Roman"/>
        </w:rPr>
        <w:t>reason I have chosen this position to apply for</w:t>
      </w:r>
      <w:r w:rsidR="00205C6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is becau</w:t>
      </w:r>
      <w:r w:rsidR="00C91396">
        <w:rPr>
          <w:rFonts w:ascii="Times New Roman" w:hAnsi="Times New Roman" w:cs="Times New Roman"/>
        </w:rPr>
        <w:t xml:space="preserve">se I really enjoy your </w:t>
      </w:r>
      <w:del w:id="1" w:author="Jacob Blazina" w:date="2021-04-30T10:36:00Z">
        <w:r w:rsidR="00C91396" w:rsidDel="00286CFE">
          <w:rPr>
            <w:rFonts w:ascii="Times New Roman" w:hAnsi="Times New Roman" w:cs="Times New Roman"/>
          </w:rPr>
          <w:delText xml:space="preserve">guys’ </w:delText>
        </w:r>
      </w:del>
      <w:ins w:id="2" w:author="Jacob Blazina" w:date="2021-04-30T10:36:00Z">
        <w:r w:rsidR="00286CFE">
          <w:rPr>
            <w:rFonts w:ascii="Times New Roman" w:hAnsi="Times New Roman" w:cs="Times New Roman"/>
          </w:rPr>
          <w:t>company’s</w:t>
        </w:r>
        <w:r w:rsidR="00286CFE">
          <w:rPr>
            <w:rFonts w:ascii="Times New Roman" w:hAnsi="Times New Roman" w:cs="Times New Roman"/>
          </w:rPr>
          <w:t xml:space="preserve"> </w:t>
        </w:r>
      </w:ins>
      <w:r w:rsidR="00C91396">
        <w:rPr>
          <w:rFonts w:ascii="Times New Roman" w:hAnsi="Times New Roman" w:cs="Times New Roman"/>
        </w:rPr>
        <w:t>games. In fact, I started playing your games from the release of Titan fall in 2014, and today I still grind out Apex legends from time to time. It is clear to me that fun and new gameplay are traits you highly desire, and I believe my skills learned from making small 3D games in Unity</w:t>
      </w:r>
      <w:del w:id="3" w:author="Jacob Blazina" w:date="2021-04-30T10:36:00Z">
        <w:r w:rsidR="00C91396" w:rsidDel="00286CFE">
          <w:rPr>
            <w:rFonts w:ascii="Times New Roman" w:hAnsi="Times New Roman" w:cs="Times New Roman"/>
          </w:rPr>
          <w:delText>,</w:delText>
        </w:r>
      </w:del>
      <w:r w:rsidR="00C91396">
        <w:rPr>
          <w:rFonts w:ascii="Times New Roman" w:hAnsi="Times New Roman" w:cs="Times New Roman"/>
        </w:rPr>
        <w:t xml:space="preserve"> and my in-process CS major will be worth adding to your team. </w:t>
      </w:r>
    </w:p>
    <w:p w14:paraId="2F915D65" w14:textId="25C90955" w:rsidR="00DA3E00" w:rsidRDefault="00DA3E00" w:rsidP="003046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aspects of video games which I have come to love most are: designing tasks which are difficult to do but fulfilling to master, experimenting with new ways to play games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VR, </w:t>
      </w:r>
      <w:r w:rsidR="00205C6F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phone gyroscopes and accelerometers), </w:t>
      </w:r>
      <w:r w:rsidR="00205C6F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learning new ways not to improve </w:t>
      </w:r>
      <w:r w:rsidR="00205C6F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 xml:space="preserve">visual realism, but visual </w:t>
      </w:r>
      <w:commentRangeStart w:id="4"/>
      <w:r>
        <w:rPr>
          <w:rFonts w:ascii="Times New Roman" w:hAnsi="Times New Roman" w:cs="Times New Roman"/>
        </w:rPr>
        <w:t>appeal</w:t>
      </w:r>
      <w:commentRangeEnd w:id="4"/>
      <w:r w:rsidR="003507A1">
        <w:rPr>
          <w:rStyle w:val="CommentReference"/>
        </w:rPr>
        <w:commentReference w:id="4"/>
      </w:r>
      <w:r>
        <w:rPr>
          <w:rFonts w:ascii="Times New Roman" w:hAnsi="Times New Roman" w:cs="Times New Roman"/>
        </w:rPr>
        <w:t xml:space="preserve">. </w:t>
      </w:r>
    </w:p>
    <w:p w14:paraId="628CCB10" w14:textId="454C0D22" w:rsidR="00DA3E00" w:rsidRDefault="00DA3E00" w:rsidP="003046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look forward to your response. </w:t>
      </w:r>
      <w:commentRangeStart w:id="5"/>
      <w:r>
        <w:rPr>
          <w:rFonts w:ascii="Times New Roman" w:hAnsi="Times New Roman" w:cs="Times New Roman"/>
        </w:rPr>
        <w:t xml:space="preserve">You can reach me at </w:t>
      </w:r>
      <w:hyperlink r:id="rId9" w:history="1">
        <w:r w:rsidRPr="004211EF">
          <w:rPr>
            <w:rStyle w:val="Hyperlink"/>
            <w:rFonts w:ascii="Times New Roman" w:hAnsi="Times New Roman" w:cs="Times New Roman"/>
          </w:rPr>
          <w:t>Joshua.Martinez3@cwu.edu</w:t>
        </w:r>
      </w:hyperlink>
      <w:r>
        <w:rPr>
          <w:rFonts w:ascii="Times New Roman" w:hAnsi="Times New Roman" w:cs="Times New Roman"/>
        </w:rPr>
        <w:t xml:space="preserve"> </w:t>
      </w:r>
      <w:r w:rsidR="00205C6F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or by phone: (360)225-9079. </w:t>
      </w:r>
      <w:commentRangeEnd w:id="5"/>
      <w:r w:rsidR="00286CFE">
        <w:rPr>
          <w:rStyle w:val="CommentReference"/>
        </w:rPr>
        <w:commentReference w:id="5"/>
      </w:r>
    </w:p>
    <w:p w14:paraId="2810550A" w14:textId="5E7DC314" w:rsidR="00DA3E00" w:rsidRDefault="00DA3E00" w:rsidP="003046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you,</w:t>
      </w:r>
    </w:p>
    <w:p w14:paraId="19B1AEC2" w14:textId="508A0FCF" w:rsidR="00DA3E00" w:rsidRDefault="00DA3E00" w:rsidP="00304643">
      <w:pPr>
        <w:spacing w:line="240" w:lineRule="auto"/>
        <w:rPr>
          <w:rFonts w:ascii="Times New Roman" w:hAnsi="Times New Roman" w:cs="Times New Roman"/>
        </w:rPr>
      </w:pPr>
    </w:p>
    <w:p w14:paraId="5B8D4F0A" w14:textId="67D4A81A" w:rsidR="00DA3E00" w:rsidRDefault="00DA3E00" w:rsidP="003046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41CC01" wp14:editId="786B608A">
                <wp:simplePos x="0" y="0"/>
                <wp:positionH relativeFrom="column">
                  <wp:posOffset>-77782</wp:posOffset>
                </wp:positionH>
                <wp:positionV relativeFrom="paragraph">
                  <wp:posOffset>-103558</wp:posOffset>
                </wp:positionV>
                <wp:extent cx="2785320" cy="669240"/>
                <wp:effectExtent l="57150" t="38100" r="53340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85320" cy="6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2514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6.8pt;margin-top:-8.85pt;width:220.7pt;height:5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">
                <v:imagedata r:id="rId11" o:title=""/>
              </v:shape>
            </w:pict>
          </mc:Fallback>
        </mc:AlternateContent>
      </w:r>
    </w:p>
    <w:p w14:paraId="39D0CD19" w14:textId="77777777" w:rsidR="00DA3E00" w:rsidRDefault="00DA3E00" w:rsidP="00304643">
      <w:pPr>
        <w:spacing w:line="240" w:lineRule="auto"/>
        <w:rPr>
          <w:rFonts w:ascii="Times New Roman" w:hAnsi="Times New Roman" w:cs="Times New Roman"/>
        </w:rPr>
      </w:pPr>
    </w:p>
    <w:p w14:paraId="41B15D0C" w14:textId="538E5A13" w:rsidR="00DA3E00" w:rsidRDefault="00DA3E00" w:rsidP="003046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Martinez</w:t>
      </w:r>
    </w:p>
    <w:p w14:paraId="17227D52" w14:textId="212E7447" w:rsidR="00DA3E00" w:rsidRDefault="00DA3E00" w:rsidP="00304643">
      <w:pPr>
        <w:spacing w:line="240" w:lineRule="auto"/>
        <w:rPr>
          <w:rFonts w:ascii="Times New Roman" w:hAnsi="Times New Roman" w:cs="Times New Roman"/>
        </w:rPr>
      </w:pPr>
    </w:p>
    <w:p w14:paraId="0E2F9832" w14:textId="52EE65D1" w:rsidR="00DA3E00" w:rsidRDefault="00DA3E00" w:rsidP="00304643">
      <w:pPr>
        <w:spacing w:line="240" w:lineRule="auto"/>
        <w:rPr>
          <w:rFonts w:ascii="Times New Roman" w:hAnsi="Times New Roman" w:cs="Times New Roman"/>
        </w:rPr>
      </w:pPr>
    </w:p>
    <w:p w14:paraId="1EC4F0D9" w14:textId="658A20FB" w:rsidR="00DA3E00" w:rsidRPr="00304643" w:rsidRDefault="00DA3E00" w:rsidP="0030464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Enclosure: Resume</w:t>
      </w:r>
    </w:p>
    <w:sectPr w:rsidR="00DA3E00" w:rsidRPr="0030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cob Blazina" w:date="2021-04-30T10:35:00Z" w:initials="JB">
    <w:p w14:paraId="7DA05523" w14:textId="60F3AC47" w:rsidR="00286CFE" w:rsidRDefault="00286CFE" w:rsidP="00286CFE">
      <w:pPr>
        <w:pStyle w:val="CommentText"/>
      </w:pPr>
      <w:r>
        <w:rPr>
          <w:rStyle w:val="CommentReference"/>
        </w:rPr>
        <w:annotationRef/>
      </w:r>
      <w:r>
        <w:t>Most modern resumes and cover letters use a dot notation for phone numbers. E.g. 360.225.9079. There is of course no hard rules on this but just a suggestion</w:t>
      </w:r>
    </w:p>
  </w:comment>
  <w:comment w:id="4" w:author="Jacob Blazina" w:date="2021-04-30T10:37:00Z" w:initials="JB">
    <w:p w14:paraId="60E577F9" w14:textId="582F88D4" w:rsidR="003507A1" w:rsidRDefault="003507A1" w:rsidP="003507A1">
      <w:pPr>
        <w:pStyle w:val="CommentText"/>
      </w:pPr>
      <w:r>
        <w:rPr>
          <w:rStyle w:val="CommentReference"/>
        </w:rPr>
        <w:annotationRef/>
      </w:r>
      <w:r>
        <w:t>Make sure to include a section about course work, and a section about relevant experience</w:t>
      </w:r>
    </w:p>
  </w:comment>
  <w:comment w:id="5" w:author="Jacob Blazina" w:date="2021-04-30T10:36:00Z" w:initials="JB">
    <w:p w14:paraId="7F2517C0" w14:textId="0C017FE5" w:rsidR="00286CFE" w:rsidRDefault="00286CFE" w:rsidP="00286CFE">
      <w:pPr>
        <w:pStyle w:val="CommentText"/>
      </w:pPr>
      <w:r>
        <w:rPr>
          <w:rStyle w:val="CommentReference"/>
        </w:rPr>
        <w:annotationRef/>
      </w:r>
      <w:r>
        <w:t>Since you already have this information at the top, i'd leave it out.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A05523" w15:done="0"/>
  <w15:commentEx w15:paraId="60E577F9" w15:done="0"/>
  <w15:commentEx w15:paraId="7F2517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65BEB" w16cex:dateUtc="2021-04-30T17:35:00Z"/>
  <w16cex:commentExtensible w16cex:durableId="24365C6B" w16cex:dateUtc="2021-04-30T17:37:00Z"/>
  <w16cex:commentExtensible w16cex:durableId="24365C20" w16cex:dateUtc="2021-04-30T17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A05523" w16cid:durableId="24365BEB"/>
  <w16cid:commentId w16cid:paraId="60E577F9" w16cid:durableId="24365C6B"/>
  <w16cid:commentId w16cid:paraId="7F2517C0" w16cid:durableId="24365C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ob Blazina">
    <w15:presenceInfo w15:providerId="Windows Live" w15:userId="81d396183ba7f0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T/hhSLwY2l4tPkOk6DxdmqMrpsXnguZXiVmGVl0/nX9nun/W2JIf1GU1ilF2MfcTb2KqnTRelSt9XTD3Wu4RQA==" w:salt="HM4nioxAJnxY78rzoTnei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6E"/>
    <w:rsid w:val="00205C6F"/>
    <w:rsid w:val="00286CFE"/>
    <w:rsid w:val="00304643"/>
    <w:rsid w:val="003507A1"/>
    <w:rsid w:val="00411FBC"/>
    <w:rsid w:val="00521F15"/>
    <w:rsid w:val="0060415D"/>
    <w:rsid w:val="008D5ACC"/>
    <w:rsid w:val="00B941FA"/>
    <w:rsid w:val="00C01427"/>
    <w:rsid w:val="00C91396"/>
    <w:rsid w:val="00DA3E00"/>
    <w:rsid w:val="00EE0BB9"/>
    <w:rsid w:val="00F9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D84F"/>
  <w15:chartTrackingRefBased/>
  <w15:docId w15:val="{F873C91A-3740-4DF0-BA47-F45663C7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64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86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6C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6C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C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.Martinez3@cwu.edu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1.png"/><Relationship Id="rId5" Type="http://schemas.microsoft.com/office/2011/relationships/commentsExtended" Target="commentsExtended.xml"/><Relationship Id="rId10" Type="http://schemas.openxmlformats.org/officeDocument/2006/relationships/customXml" Target="ink/ink1.xml"/><Relationship Id="rId4" Type="http://schemas.openxmlformats.org/officeDocument/2006/relationships/comments" Target="comments.xml"/><Relationship Id="rId9" Type="http://schemas.openxmlformats.org/officeDocument/2006/relationships/hyperlink" Target="mailto:Joshua.Martinez3@cwu.edu" TargetMode="Externa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9T07:36:20.4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139 3,'51'-1,"-24"0,1 1,0 1,0 1,-1 1,29 8,69 19,165 18,-214-37,33-2,128-6,-183-4,-96-1,1-2,-52-12,-3 0,58 10,18 2,1 1,-25 1,37 2,-1 1,0-1,0 2,1-1,-1 1,1 0,-1 1,1 0,-8 4,-19 8,27-13,-1 1,1 0,0 0,0 1,0 0,1 0,-1 1,1 0,-8 7,14-11,-1-1,1 1,0 0,-1-1,1 1,0 0,0-1,-1 1,1 0,0-1,0 1,0 0,0-1,0 1,0 0,0 0,0-1,0 1,0 0,1-1,-1 1,0 0,0-1,1 1,-1 1,18 15,30 11,-40-25,88 44,146 49,-214-86,52 29,-12-5,-67-34,1 0,-1 1,0-1,0 1,0-1,0 1,0-1,0 1,0-1,0 1,0 0,0-1,0 1,0 0,0 0,0 0,-1 0,1 0,0 0,-1 0,1 1,-1-1,-1 0,1-1,-1 1,0-1,1 1,-1 0,0-1,0 1,1-1,-1 0,0 1,0-1,0 0,0 1,0-1,1 0,-1 0,0 0,0 0,-1 0,-59 3,59-3,-855-1,823 3,0 2,1 1,0 2,-57 18,-6 2,94-26,0-1,0 1,0-1,0 0,0 0,0 0,0 0,0 0,0 0,0 0,-2-1,3 0,0 1,0 0,1-1,-1 1,0-1,0 1,1-1,-1 1,1-1,-1 1,0-1,1 0,-1 1,1-1,-1 0,1 1,0-1,-1 0,0-1,1-1,0-1,-1 1,1-1,0 1,0-1,1 1,-1 0,1-1,0 1,0 0,0-1,2-2,0-3,0-1,1 2,1-1,0 0,0 1,0 0,1 0,9-9,-13 15,1 0,0-1,-1 1,1 1,0-1,0 0,0 1,0-1,0 1,0 0,0 0,0 0,1 0,-1 1,0-1,0 1,1 0,-1 0,0 0,1 1,-1-1,0 1,1-1,-1 1,0 0,0 0,6 4,7 4,-1 1,-1 1,1 0,-1 1,-1 0,-1 1,22 29,-20-24,2-1,-1 0,2-1,27 21,0-5,-32-22,1 0,1-1,0-1,0 0,0-1,1 0,17 5,8-2,0-2,0-2,1-1,-1-2,1-2,44-5,-59 1,1-1,40-12,-52 10,0-1,-1-1,-1 0,1 0,19-17,-9 6,-6 5,-13 10,0 0,0 0,1 1,-1-1,9-3,-11 7,-1-1,1 0,-1 1,1 0,0-1,-1 1,1 0,-1 0,1 1,0-1,-1 0,1 1,-1 0,1-1,-1 1,0 0,4 2,-4-2,-1 0,1 0,0 0,0 0,0 0,-1-1,1 1,0-1,0 1,0-1,0 0,0 0,0 0,0 0,0 0,0 0,0 0,0-1,-1 1,1-1,0 1,0-1,0 0,2-1,-2 0,0 0,0-1,0 1,-1-1,1 1,0-1,-1 1,0-1,0 0,0 0,0 0,0 0,-1 1,1-1,-1-5,3-15,3-32,2 1,29-104,-33 222,5-17,-9-46,1 1,-1-1,0 1,1-1,-1 1,1-1,-1 0,1 1,0-1,0 0,0 1,0-1,0 0,0 0,0 0,0 0,0 0,0 0,0 0,1 0,-1-1,0 1,1 0,-1-1,0 1,1-1,1 1,-1-1,-1-1,1 1,-1-1,1 0,-1 0,0 1,1-1,-1 0,0 0,0 0,1 0,-1-1,0 1,0 0,0 0,0-1,-1 1,1 0,0-1,-1 1,1-1,0-2,10-35,-5-33,-6 56,1-1,1 1,0 0,8-26,-4 20,-4 13,1 1,-1 0,1 0,1 0,-1 0,10-13,-13 20,1 1,-1 0,1 0,-1 0,1 0,-1 0,1 0,-1 0,1 0,-1 0,1 0,-1 0,1 0,-1 1,1-1,-1 0,1 0,-1 0,1 1,-1-1,1 0,-1 0,0 1,1-1,-1 0,0 1,1-1,-1 1,0-1,1 0,-1 1,0-1,0 1,1 0,13 20,-13-18,77 142,-2-1,-73-139,1 1,-1-1,1 1,0-1,0 0,0-1,1 1,-1-1,1 0,1 0,-1 0,0-1,1 1,0-1,-1-1,1 1,0-1,1 0,-1 0,0-1,0 0,10 1,-5-1,0-1,0 1,0-2,-1 1,1-2,20-4,-28 5,1 0,-1 0,0-1,0 0,0 0,0 0,0 0,0 0,0-1,0 1,-1-1,1 1,-1-1,0 0,0 0,0 0,0 0,-1-1,1 1,-1 0,0-1,0 1,0-1,1-3,0-5,0 1,-1-1,0 0,-1 1,0-1,-1 0,0 1,-1-1,0 1,-1-1,0 1,0 0,-2 0,1 0,-1 1,-1 0,0-1,0 2,-1-1,-1 1,1 0,-1 1,-1 0,1 0,-11-7,8 10,1 0,-1 0,1 1,-1 1,0-1,-1 2,1 0,0 0,-1 1,1 0,-1 1,-16 2,24-1,1 0,0 0,-1 0,1 1,0-1,0 1,0 0,0 0,0 0,0 0,1 1,-1-1,1 1,-1-1,1 1,0 0,0 0,0 0,1 0,-1 1,1-1,-1 0,1 1,0-1,0 4,-4 11,1 0,1 0,-1 25,3-36,0 12,0 1,1 0,4 35,-3-50,0 1,1 0,-1 0,1-1,1 1,-1-1,1 0,0 0,0 0,0 0,1 0,0-1,0 1,0-1,0 0,1 0,5 3,8 4,1 0,0-2,0 0,28 8,85 17,-11-4,144 28,-125-32,783 216,552 138,-901-243,39 9,5-28,-324-80,189 33,-377-50,54 12,-142-28,-6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Martinez</dc:creator>
  <cp:keywords/>
  <dc:description/>
  <cp:lastModifiedBy>Jacob Blazina</cp:lastModifiedBy>
  <cp:revision>4</cp:revision>
  <dcterms:created xsi:type="dcterms:W3CDTF">2021-04-30T17:32:00Z</dcterms:created>
  <dcterms:modified xsi:type="dcterms:W3CDTF">2021-04-30T17:37:00Z</dcterms:modified>
</cp:coreProperties>
</file>