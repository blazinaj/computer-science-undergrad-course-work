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E99DA" w14:textId="77777777" w:rsidR="00453D42" w:rsidRDefault="00453D42" w:rsidP="00453D42">
      <w:pPr>
        <w:spacing w:line="480" w:lineRule="auto"/>
        <w:rPr>
          <w:rFonts w:ascii="Times New Roman" w:hAnsi="Times New Roman" w:cs="Times New Roman"/>
          <w:sz w:val="24"/>
          <w:szCs w:val="24"/>
        </w:rPr>
      </w:pPr>
      <w:r>
        <w:rPr>
          <w:rFonts w:ascii="Times New Roman" w:hAnsi="Times New Roman" w:cs="Times New Roman"/>
          <w:sz w:val="24"/>
          <w:szCs w:val="24"/>
        </w:rPr>
        <w:t>Anna Moore</w:t>
      </w:r>
    </w:p>
    <w:p w14:paraId="3E111B29" w14:textId="77777777" w:rsidR="00453D42" w:rsidRDefault="00453D42" w:rsidP="00453D42">
      <w:pPr>
        <w:spacing w:line="480" w:lineRule="auto"/>
        <w:rPr>
          <w:rFonts w:ascii="Times New Roman" w:hAnsi="Times New Roman" w:cs="Times New Roman"/>
          <w:sz w:val="24"/>
          <w:szCs w:val="24"/>
        </w:rPr>
      </w:pPr>
      <w:r>
        <w:rPr>
          <w:rFonts w:ascii="Times New Roman" w:hAnsi="Times New Roman" w:cs="Times New Roman"/>
          <w:sz w:val="24"/>
          <w:szCs w:val="24"/>
        </w:rPr>
        <w:t>4/4/2021</w:t>
      </w:r>
    </w:p>
    <w:p w14:paraId="314BBB01" w14:textId="77777777" w:rsidR="00453D42" w:rsidRDefault="00453D42" w:rsidP="00453D42">
      <w:pPr>
        <w:spacing w:line="480" w:lineRule="auto"/>
        <w:rPr>
          <w:rFonts w:ascii="Times New Roman" w:hAnsi="Times New Roman" w:cs="Times New Roman"/>
          <w:sz w:val="24"/>
          <w:szCs w:val="24"/>
        </w:rPr>
      </w:pPr>
      <w:r>
        <w:rPr>
          <w:rFonts w:ascii="Times New Roman" w:hAnsi="Times New Roman" w:cs="Times New Roman"/>
          <w:sz w:val="24"/>
          <w:szCs w:val="24"/>
        </w:rPr>
        <w:t>Dr. Rosemary Salter</w:t>
      </w:r>
    </w:p>
    <w:p w14:paraId="4151D74D" w14:textId="77777777" w:rsidR="00453D42" w:rsidRDefault="00453D42" w:rsidP="00453D42">
      <w:pPr>
        <w:spacing w:line="480" w:lineRule="auto"/>
        <w:rPr>
          <w:rFonts w:ascii="Times New Roman" w:hAnsi="Times New Roman" w:cs="Times New Roman"/>
          <w:sz w:val="24"/>
          <w:szCs w:val="24"/>
        </w:rPr>
      </w:pPr>
      <w:r>
        <w:rPr>
          <w:rFonts w:ascii="Times New Roman" w:hAnsi="Times New Roman" w:cs="Times New Roman"/>
          <w:sz w:val="24"/>
          <w:szCs w:val="24"/>
        </w:rPr>
        <w:t>CS325</w:t>
      </w:r>
    </w:p>
    <w:p w14:paraId="6DD43D9B" w14:textId="77F420EE" w:rsidR="009752A1" w:rsidRDefault="009752A1" w:rsidP="009752A1">
      <w:pPr>
        <w:spacing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Just Say No to Poorly Designed Software, A Summary</w:t>
      </w:r>
      <w:r w:rsidR="00A768EC">
        <w:rPr>
          <w:rFonts w:ascii="Times New Roman" w:hAnsi="Times New Roman" w:cs="Times New Roman"/>
          <w:sz w:val="24"/>
          <w:szCs w:val="24"/>
        </w:rPr>
        <w:t xml:space="preserve"> by Anna Moore</w:t>
      </w:r>
      <w:commentRangeEnd w:id="0"/>
      <w:r w:rsidR="00793D5E">
        <w:rPr>
          <w:rStyle w:val="CommentReference"/>
        </w:rPr>
        <w:commentReference w:id="0"/>
      </w:r>
    </w:p>
    <w:p w14:paraId="338AF64E" w14:textId="146A7130" w:rsidR="006C02EC" w:rsidRDefault="009752A1" w:rsidP="00067D62">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
      <w:r w:rsidR="006C02EC">
        <w:rPr>
          <w:rFonts w:ascii="Times New Roman" w:hAnsi="Times New Roman" w:cs="Times New Roman"/>
          <w:sz w:val="24"/>
          <w:szCs w:val="24"/>
        </w:rPr>
        <w:t>Author Charles Hannon airs his complaints about software not fitting the needs of those it is designed for</w:t>
      </w:r>
      <w:commentRangeEnd w:id="1"/>
      <w:r w:rsidR="00354D41">
        <w:rPr>
          <w:rStyle w:val="CommentReference"/>
        </w:rPr>
        <w:commentReference w:id="1"/>
      </w:r>
      <w:r w:rsidR="006C02EC">
        <w:rPr>
          <w:rFonts w:ascii="Times New Roman" w:hAnsi="Times New Roman" w:cs="Times New Roman"/>
          <w:sz w:val="24"/>
          <w:szCs w:val="24"/>
        </w:rPr>
        <w:t>, and how the users put up with the bad design. Users are promised certain features in the software being designed, but these features end up</w:t>
      </w:r>
      <w:ins w:id="2" w:author="Jacob Blazina" w:date="2021-04-09T15:16:00Z">
        <w:r w:rsidR="00390AFA">
          <w:rPr>
            <w:rFonts w:ascii="Times New Roman" w:hAnsi="Times New Roman" w:cs="Times New Roman"/>
            <w:sz w:val="24"/>
            <w:szCs w:val="24"/>
          </w:rPr>
          <w:t xml:space="preserve"> being</w:t>
        </w:r>
      </w:ins>
      <w:r w:rsidR="006C02EC">
        <w:rPr>
          <w:rFonts w:ascii="Times New Roman" w:hAnsi="Times New Roman" w:cs="Times New Roman"/>
          <w:sz w:val="24"/>
          <w:szCs w:val="24"/>
        </w:rPr>
        <w:t xml:space="preserve"> left out of the final product. Software engineers rarely interview their target user</w:t>
      </w:r>
      <w:ins w:id="3" w:author="Jacob Blazina" w:date="2021-04-09T15:23:00Z">
        <w:r w:rsidR="00B05952">
          <w:rPr>
            <w:rFonts w:ascii="Times New Roman" w:hAnsi="Times New Roman" w:cs="Times New Roman"/>
            <w:sz w:val="24"/>
            <w:szCs w:val="24"/>
          </w:rPr>
          <w:t>s</w:t>
        </w:r>
      </w:ins>
      <w:r w:rsidR="006C02EC">
        <w:rPr>
          <w:rFonts w:ascii="Times New Roman" w:hAnsi="Times New Roman" w:cs="Times New Roman"/>
          <w:sz w:val="24"/>
          <w:szCs w:val="24"/>
        </w:rPr>
        <w:t xml:space="preserve">, leading to the designers and users prioritizing different features and uses. </w:t>
      </w:r>
      <w:commentRangeStart w:id="4"/>
      <w:r w:rsidR="006C02EC">
        <w:rPr>
          <w:rFonts w:ascii="Times New Roman" w:hAnsi="Times New Roman" w:cs="Times New Roman"/>
          <w:sz w:val="24"/>
          <w:szCs w:val="24"/>
        </w:rPr>
        <w:t xml:space="preserve">Scholastic programs that are widely used also </w:t>
      </w:r>
      <w:del w:id="5" w:author="Jacob Blazina" w:date="2021-04-09T14:59:00Z">
        <w:r w:rsidR="006C02EC" w:rsidDel="00D0030D">
          <w:rPr>
            <w:rFonts w:ascii="Times New Roman" w:hAnsi="Times New Roman" w:cs="Times New Roman"/>
            <w:sz w:val="24"/>
            <w:szCs w:val="24"/>
          </w:rPr>
          <w:delText xml:space="preserve">has </w:delText>
        </w:r>
      </w:del>
      <w:ins w:id="6" w:author="Jacob Blazina" w:date="2021-04-09T14:59:00Z">
        <w:r w:rsidR="00D0030D">
          <w:rPr>
            <w:rFonts w:ascii="Times New Roman" w:hAnsi="Times New Roman" w:cs="Times New Roman"/>
            <w:sz w:val="24"/>
            <w:szCs w:val="24"/>
          </w:rPr>
          <w:t xml:space="preserve">have </w:t>
        </w:r>
      </w:ins>
      <w:r w:rsidR="006C02EC">
        <w:rPr>
          <w:rFonts w:ascii="Times New Roman" w:hAnsi="Times New Roman" w:cs="Times New Roman"/>
          <w:sz w:val="24"/>
          <w:szCs w:val="24"/>
        </w:rPr>
        <w:t>this issue</w:t>
      </w:r>
      <w:del w:id="7" w:author="Jacob Blazina" w:date="2021-04-09T15:24:00Z">
        <w:r w:rsidR="006C02EC" w:rsidDel="0033600E">
          <w:rPr>
            <w:rFonts w:ascii="Times New Roman" w:hAnsi="Times New Roman" w:cs="Times New Roman"/>
            <w:sz w:val="24"/>
            <w:szCs w:val="24"/>
          </w:rPr>
          <w:delText>,</w:delText>
        </w:r>
      </w:del>
      <w:r w:rsidR="006C02EC">
        <w:rPr>
          <w:rFonts w:ascii="Times New Roman" w:hAnsi="Times New Roman" w:cs="Times New Roman"/>
          <w:sz w:val="24"/>
          <w:szCs w:val="24"/>
        </w:rPr>
        <w:t xml:space="preserve"> </w:t>
      </w:r>
      <w:del w:id="8" w:author="Jacob Blazina" w:date="2021-04-09T15:24:00Z">
        <w:r w:rsidR="006C02EC" w:rsidDel="00A96FB7">
          <w:rPr>
            <w:rFonts w:ascii="Times New Roman" w:hAnsi="Times New Roman" w:cs="Times New Roman"/>
            <w:sz w:val="24"/>
            <w:szCs w:val="24"/>
          </w:rPr>
          <w:delText xml:space="preserve">they </w:delText>
        </w:r>
      </w:del>
      <w:ins w:id="9" w:author="Jacob Blazina" w:date="2021-04-09T15:24:00Z">
        <w:r w:rsidR="00A96FB7">
          <w:rPr>
            <w:rFonts w:ascii="Times New Roman" w:hAnsi="Times New Roman" w:cs="Times New Roman"/>
            <w:sz w:val="24"/>
            <w:szCs w:val="24"/>
          </w:rPr>
          <w:t xml:space="preserve">and </w:t>
        </w:r>
      </w:ins>
      <w:r w:rsidR="006C02EC">
        <w:rPr>
          <w:rFonts w:ascii="Times New Roman" w:hAnsi="Times New Roman" w:cs="Times New Roman"/>
          <w:sz w:val="24"/>
          <w:szCs w:val="24"/>
        </w:rPr>
        <w:t xml:space="preserve">are described as crude and inefficient. </w:t>
      </w:r>
      <w:commentRangeEnd w:id="4"/>
      <w:r w:rsidR="0099705C">
        <w:rPr>
          <w:rStyle w:val="CommentReference"/>
        </w:rPr>
        <w:commentReference w:id="4"/>
      </w:r>
      <w:commentRangeStart w:id="10"/>
      <w:r w:rsidR="00BE55FB">
        <w:rPr>
          <w:rFonts w:ascii="Times New Roman" w:hAnsi="Times New Roman" w:cs="Times New Roman"/>
          <w:sz w:val="24"/>
          <w:szCs w:val="24"/>
        </w:rPr>
        <w:t>This</w:t>
      </w:r>
      <w:commentRangeEnd w:id="10"/>
      <w:r w:rsidR="005C2E33">
        <w:rPr>
          <w:rStyle w:val="CommentReference"/>
        </w:rPr>
        <w:commentReference w:id="10"/>
      </w:r>
      <w:r w:rsidR="00BE55FB">
        <w:rPr>
          <w:rFonts w:ascii="Times New Roman" w:hAnsi="Times New Roman" w:cs="Times New Roman"/>
          <w:sz w:val="24"/>
          <w:szCs w:val="24"/>
        </w:rPr>
        <w:t xml:space="preserve"> disconnect can be solved by the designers talking to the users and learning what the users will </w:t>
      </w:r>
      <w:ins w:id="11" w:author="Jacob Blazina" w:date="2021-04-09T15:05:00Z">
        <w:r w:rsidR="0009514C">
          <w:rPr>
            <w:rFonts w:ascii="Times New Roman" w:hAnsi="Times New Roman" w:cs="Times New Roman"/>
            <w:sz w:val="24"/>
            <w:szCs w:val="24"/>
          </w:rPr>
          <w:t xml:space="preserve">most often be </w:t>
        </w:r>
      </w:ins>
      <w:r w:rsidR="00BE55FB">
        <w:rPr>
          <w:rFonts w:ascii="Times New Roman" w:hAnsi="Times New Roman" w:cs="Times New Roman"/>
          <w:sz w:val="24"/>
          <w:szCs w:val="24"/>
        </w:rPr>
        <w:t>us</w:t>
      </w:r>
      <w:ins w:id="12" w:author="Jacob Blazina" w:date="2021-04-09T15:05:00Z">
        <w:r w:rsidR="0009514C">
          <w:rPr>
            <w:rFonts w:ascii="Times New Roman" w:hAnsi="Times New Roman" w:cs="Times New Roman"/>
            <w:sz w:val="24"/>
            <w:szCs w:val="24"/>
          </w:rPr>
          <w:t>ing</w:t>
        </w:r>
      </w:ins>
      <w:del w:id="13" w:author="Jacob Blazina" w:date="2021-04-09T15:05:00Z">
        <w:r w:rsidR="00BE55FB" w:rsidDel="0009514C">
          <w:rPr>
            <w:rFonts w:ascii="Times New Roman" w:hAnsi="Times New Roman" w:cs="Times New Roman"/>
            <w:sz w:val="24"/>
            <w:szCs w:val="24"/>
          </w:rPr>
          <w:delText>e</w:delText>
        </w:r>
      </w:del>
      <w:r w:rsidR="00BE55FB">
        <w:rPr>
          <w:rFonts w:ascii="Times New Roman" w:hAnsi="Times New Roman" w:cs="Times New Roman"/>
          <w:sz w:val="24"/>
          <w:szCs w:val="24"/>
        </w:rPr>
        <w:t xml:space="preserve"> the new program</w:t>
      </w:r>
      <w:del w:id="14" w:author="Jacob Blazina" w:date="2021-04-09T15:05:00Z">
        <w:r w:rsidR="00BE55FB" w:rsidDel="009246FB">
          <w:rPr>
            <w:rFonts w:ascii="Times New Roman" w:hAnsi="Times New Roman" w:cs="Times New Roman"/>
            <w:sz w:val="24"/>
            <w:szCs w:val="24"/>
          </w:rPr>
          <w:delText xml:space="preserve"> </w:delText>
        </w:r>
      </w:del>
      <w:ins w:id="15" w:author="Jacob Blazina" w:date="2021-04-09T15:05:00Z">
        <w:r w:rsidR="009246FB">
          <w:rPr>
            <w:rFonts w:ascii="Times New Roman" w:hAnsi="Times New Roman" w:cs="Times New Roman"/>
            <w:sz w:val="24"/>
            <w:szCs w:val="24"/>
          </w:rPr>
          <w:t xml:space="preserve"> for</w:t>
        </w:r>
      </w:ins>
      <w:del w:id="16" w:author="Jacob Blazina" w:date="2021-04-09T15:05:00Z">
        <w:r w:rsidR="00BE55FB" w:rsidDel="009246FB">
          <w:rPr>
            <w:rFonts w:ascii="Times New Roman" w:hAnsi="Times New Roman" w:cs="Times New Roman"/>
            <w:sz w:val="24"/>
            <w:szCs w:val="24"/>
          </w:rPr>
          <w:delText>for most often</w:delText>
        </w:r>
      </w:del>
      <w:r w:rsidR="00BE55FB">
        <w:rPr>
          <w:rFonts w:ascii="Times New Roman" w:hAnsi="Times New Roman" w:cs="Times New Roman"/>
          <w:sz w:val="24"/>
          <w:szCs w:val="24"/>
        </w:rPr>
        <w:t>. Many colleges are transitioning to upgraded information systems even though the new program doesn’t fit the needs of their current faculty.</w:t>
      </w:r>
      <w:commentRangeStart w:id="17"/>
      <w:r w:rsidR="00BE55FB">
        <w:rPr>
          <w:rFonts w:ascii="Times New Roman" w:hAnsi="Times New Roman" w:cs="Times New Roman"/>
          <w:sz w:val="24"/>
          <w:szCs w:val="24"/>
        </w:rPr>
        <w:t xml:space="preserve"> </w:t>
      </w:r>
      <w:commentRangeEnd w:id="17"/>
      <w:r w:rsidR="00B27BED">
        <w:rPr>
          <w:rStyle w:val="CommentReference"/>
        </w:rPr>
        <w:commentReference w:id="17"/>
      </w:r>
      <w:del w:id="18" w:author="Jacob Blazina" w:date="2021-04-09T15:07:00Z">
        <w:r w:rsidR="00BE55FB" w:rsidDel="001C0155">
          <w:rPr>
            <w:rFonts w:ascii="Times New Roman" w:hAnsi="Times New Roman" w:cs="Times New Roman"/>
            <w:sz w:val="24"/>
            <w:szCs w:val="24"/>
          </w:rPr>
          <w:delText xml:space="preserve">This issue is very common in different departments. </w:delText>
        </w:r>
      </w:del>
      <w:r w:rsidR="00BE55FB">
        <w:rPr>
          <w:rFonts w:ascii="Times New Roman" w:hAnsi="Times New Roman" w:cs="Times New Roman"/>
          <w:sz w:val="24"/>
          <w:szCs w:val="24"/>
        </w:rPr>
        <w:t xml:space="preserve">Users put up with bad design because they think this is the best software they can get. The solution to problematic software is to interview </w:t>
      </w:r>
      <w:del w:id="19" w:author="Jacob Blazina" w:date="2021-04-09T15:10:00Z">
        <w:r w:rsidR="00BE55FB" w:rsidDel="00B24D0C">
          <w:rPr>
            <w:rFonts w:ascii="Times New Roman" w:hAnsi="Times New Roman" w:cs="Times New Roman"/>
            <w:sz w:val="24"/>
            <w:szCs w:val="24"/>
          </w:rPr>
          <w:delText xml:space="preserve">perspective </w:delText>
        </w:r>
      </w:del>
      <w:ins w:id="20" w:author="Jacob Blazina" w:date="2021-04-09T15:10:00Z">
        <w:r w:rsidR="00B24D0C">
          <w:rPr>
            <w:rFonts w:ascii="Times New Roman" w:hAnsi="Times New Roman" w:cs="Times New Roman"/>
            <w:sz w:val="24"/>
            <w:szCs w:val="24"/>
          </w:rPr>
          <w:t xml:space="preserve">prospective </w:t>
        </w:r>
      </w:ins>
      <w:r w:rsidR="00BE55FB">
        <w:rPr>
          <w:rFonts w:ascii="Times New Roman" w:hAnsi="Times New Roman" w:cs="Times New Roman"/>
          <w:sz w:val="24"/>
          <w:szCs w:val="24"/>
        </w:rPr>
        <w:t xml:space="preserve">users and use that information to build the software. Sometimes there’s a feedback option post design, but this won’t </w:t>
      </w:r>
      <w:del w:id="21" w:author="Jacob Blazina" w:date="2021-04-09T15:11:00Z">
        <w:r w:rsidR="00BE55FB" w:rsidDel="005F5CE0">
          <w:rPr>
            <w:rFonts w:ascii="Times New Roman" w:hAnsi="Times New Roman" w:cs="Times New Roman"/>
            <w:sz w:val="24"/>
            <w:szCs w:val="24"/>
          </w:rPr>
          <w:delText xml:space="preserve">effect </w:delText>
        </w:r>
      </w:del>
      <w:ins w:id="22" w:author="Jacob Blazina" w:date="2021-04-09T15:11:00Z">
        <w:r w:rsidR="005F5CE0">
          <w:rPr>
            <w:rFonts w:ascii="Times New Roman" w:hAnsi="Times New Roman" w:cs="Times New Roman"/>
            <w:sz w:val="24"/>
            <w:szCs w:val="24"/>
          </w:rPr>
          <w:t xml:space="preserve">affect </w:t>
        </w:r>
      </w:ins>
      <w:r w:rsidR="00BE55FB">
        <w:rPr>
          <w:rFonts w:ascii="Times New Roman" w:hAnsi="Times New Roman" w:cs="Times New Roman"/>
          <w:sz w:val="24"/>
          <w:szCs w:val="24"/>
        </w:rPr>
        <w:t xml:space="preserve">the current software. Another solution is to have the person purchasing the software communicate with the </w:t>
      </w:r>
      <w:commentRangeStart w:id="23"/>
      <w:r w:rsidR="00BE55FB">
        <w:rPr>
          <w:rFonts w:ascii="Times New Roman" w:hAnsi="Times New Roman" w:cs="Times New Roman"/>
          <w:sz w:val="24"/>
          <w:szCs w:val="24"/>
        </w:rPr>
        <w:t>staff that use the software</w:t>
      </w:r>
      <w:commentRangeEnd w:id="23"/>
      <w:r w:rsidR="00801BA0">
        <w:rPr>
          <w:rStyle w:val="CommentReference"/>
        </w:rPr>
        <w:commentReference w:id="23"/>
      </w:r>
      <w:r w:rsidR="00BE55FB">
        <w:rPr>
          <w:rFonts w:ascii="Times New Roman" w:hAnsi="Times New Roman" w:cs="Times New Roman"/>
          <w:sz w:val="24"/>
          <w:szCs w:val="24"/>
        </w:rPr>
        <w:t xml:space="preserve"> to make</w:t>
      </w:r>
      <w:del w:id="24" w:author="Jacob Blazina" w:date="2021-04-09T15:13:00Z">
        <w:r w:rsidR="00BE55FB" w:rsidDel="00801BA0">
          <w:rPr>
            <w:rFonts w:ascii="Times New Roman" w:hAnsi="Times New Roman" w:cs="Times New Roman"/>
            <w:sz w:val="24"/>
            <w:szCs w:val="24"/>
          </w:rPr>
          <w:delText>s</w:delText>
        </w:r>
      </w:del>
      <w:r w:rsidR="00BE55FB">
        <w:rPr>
          <w:rFonts w:ascii="Times New Roman" w:hAnsi="Times New Roman" w:cs="Times New Roman"/>
          <w:sz w:val="24"/>
          <w:szCs w:val="24"/>
        </w:rPr>
        <w:t xml:space="preserve"> sure that the program meets their needs. </w:t>
      </w:r>
      <w:ins w:id="25" w:author="Jacob Blazina" w:date="2021-04-09T15:13:00Z">
        <w:r w:rsidR="00801BA0">
          <w:rPr>
            <w:rFonts w:ascii="Times New Roman" w:hAnsi="Times New Roman" w:cs="Times New Roman"/>
            <w:sz w:val="24"/>
            <w:szCs w:val="24"/>
          </w:rPr>
          <w:t xml:space="preserve">Designers should </w:t>
        </w:r>
      </w:ins>
      <w:del w:id="26" w:author="Jacob Blazina" w:date="2021-04-09T15:13:00Z">
        <w:r w:rsidR="00BE55FB" w:rsidDel="00801BA0">
          <w:rPr>
            <w:rFonts w:ascii="Times New Roman" w:hAnsi="Times New Roman" w:cs="Times New Roman"/>
            <w:sz w:val="24"/>
            <w:szCs w:val="24"/>
          </w:rPr>
          <w:delText>M</w:delText>
        </w:r>
      </w:del>
      <w:ins w:id="27" w:author="Jacob Blazina" w:date="2021-04-09T15:16:00Z">
        <w:r w:rsidR="00023CD1">
          <w:rPr>
            <w:rFonts w:ascii="Times New Roman" w:hAnsi="Times New Roman" w:cs="Times New Roman"/>
            <w:sz w:val="24"/>
            <w:szCs w:val="24"/>
          </w:rPr>
          <w:t>ensure</w:t>
        </w:r>
      </w:ins>
      <w:del w:id="28" w:author="Jacob Blazina" w:date="2021-04-09T15:16:00Z">
        <w:r w:rsidR="00BE55FB" w:rsidDel="00023CD1">
          <w:rPr>
            <w:rFonts w:ascii="Times New Roman" w:hAnsi="Times New Roman" w:cs="Times New Roman"/>
            <w:sz w:val="24"/>
            <w:szCs w:val="24"/>
          </w:rPr>
          <w:delText>ake sure</w:delText>
        </w:r>
      </w:del>
      <w:r w:rsidR="00BE55FB">
        <w:rPr>
          <w:rFonts w:ascii="Times New Roman" w:hAnsi="Times New Roman" w:cs="Times New Roman"/>
          <w:sz w:val="24"/>
          <w:szCs w:val="24"/>
        </w:rPr>
        <w:t xml:space="preserve"> that the list of requirements highlights the necessary features </w:t>
      </w:r>
      <w:commentRangeStart w:id="29"/>
      <w:r w:rsidR="00BE55FB">
        <w:rPr>
          <w:rFonts w:ascii="Times New Roman" w:hAnsi="Times New Roman" w:cs="Times New Roman"/>
          <w:sz w:val="24"/>
          <w:szCs w:val="24"/>
        </w:rPr>
        <w:t>the user lists</w:t>
      </w:r>
      <w:commentRangeEnd w:id="29"/>
      <w:r w:rsidR="00E24DE3">
        <w:rPr>
          <w:rStyle w:val="CommentReference"/>
        </w:rPr>
        <w:commentReference w:id="29"/>
      </w:r>
      <w:r w:rsidR="00BE55FB">
        <w:rPr>
          <w:rFonts w:ascii="Times New Roman" w:hAnsi="Times New Roman" w:cs="Times New Roman"/>
          <w:sz w:val="24"/>
          <w:szCs w:val="24"/>
        </w:rPr>
        <w:t xml:space="preserve">. </w:t>
      </w:r>
      <w:r w:rsidR="00DE15D5">
        <w:rPr>
          <w:rFonts w:ascii="Times New Roman" w:hAnsi="Times New Roman" w:cs="Times New Roman"/>
          <w:sz w:val="24"/>
          <w:szCs w:val="24"/>
        </w:rPr>
        <w:t xml:space="preserve">Fear of new companies falling through on contracts keeps colleges going with known companies. This keeps older companies </w:t>
      </w:r>
      <w:r w:rsidR="00DE15D5">
        <w:rPr>
          <w:rFonts w:ascii="Times New Roman" w:hAnsi="Times New Roman" w:cs="Times New Roman"/>
          <w:sz w:val="24"/>
          <w:szCs w:val="24"/>
        </w:rPr>
        <w:lastRenderedPageBreak/>
        <w:t>safe and allow</w:t>
      </w:r>
      <w:ins w:id="30" w:author="Jacob Blazina" w:date="2021-04-09T15:18:00Z">
        <w:r w:rsidR="00A848FD">
          <w:rPr>
            <w:rFonts w:ascii="Times New Roman" w:hAnsi="Times New Roman" w:cs="Times New Roman"/>
            <w:sz w:val="24"/>
            <w:szCs w:val="24"/>
          </w:rPr>
          <w:t>s</w:t>
        </w:r>
      </w:ins>
      <w:r w:rsidR="00DE15D5">
        <w:rPr>
          <w:rFonts w:ascii="Times New Roman" w:hAnsi="Times New Roman" w:cs="Times New Roman"/>
          <w:sz w:val="24"/>
          <w:szCs w:val="24"/>
        </w:rPr>
        <w:t xml:space="preserve"> them to ignore new designs in favor of faster production and higher profit. If users refused inadequate systems, companies would have to design better software to meet their needs.</w:t>
      </w:r>
    </w:p>
    <w:p w14:paraId="6DBE5CC0" w14:textId="7A695129" w:rsidR="006629B5" w:rsidRPr="009752A1" w:rsidRDefault="006F5ED1" w:rsidP="009752A1">
      <w:pPr>
        <w:spacing w:line="480" w:lineRule="auto"/>
        <w:rPr>
          <w:rFonts w:ascii="Times New Roman" w:hAnsi="Times New Roman" w:cs="Times New Roman"/>
          <w:sz w:val="24"/>
          <w:szCs w:val="24"/>
        </w:rPr>
      </w:pPr>
      <w:commentRangeStart w:id="31"/>
      <w:r>
        <w:rPr>
          <w:rFonts w:ascii="Times New Roman" w:hAnsi="Times New Roman" w:cs="Times New Roman"/>
          <w:sz w:val="24"/>
          <w:szCs w:val="24"/>
        </w:rPr>
        <w:tab/>
      </w:r>
      <w:commentRangeEnd w:id="31"/>
      <w:r w:rsidR="002C56A9">
        <w:rPr>
          <w:rStyle w:val="CommentReference"/>
        </w:rPr>
        <w:commentReference w:id="31"/>
      </w:r>
      <w:r w:rsidR="00453D42">
        <w:rPr>
          <w:rFonts w:ascii="Times New Roman" w:hAnsi="Times New Roman" w:cs="Times New Roman"/>
          <w:sz w:val="24"/>
          <w:szCs w:val="24"/>
        </w:rPr>
        <w:t xml:space="preserve">I think that this is an article that is very important for future software engineers and current workers in the computer science field to read. We need to keep in mind that the purpose of creating new systems is not only for profit, but to benefit people by making certain parts of their lives easier. By ignoring them not only are we creating bad products, but we are alienating our user base. To be truly successful long term, companies need to build a loyal user base. </w:t>
      </w:r>
      <w:commentRangeStart w:id="32"/>
      <w:r w:rsidR="00453D42">
        <w:rPr>
          <w:rFonts w:ascii="Times New Roman" w:hAnsi="Times New Roman" w:cs="Times New Roman"/>
          <w:sz w:val="24"/>
          <w:szCs w:val="24"/>
        </w:rPr>
        <w:t xml:space="preserve">I liked how he put the responsibility in the hands of the buyer, invoking the idea of the power of the purse. Something I think many consumers and companies forget. </w:t>
      </w:r>
      <w:commentRangeEnd w:id="32"/>
      <w:r w:rsidR="002B2573">
        <w:rPr>
          <w:rStyle w:val="CommentReference"/>
        </w:rPr>
        <w:commentReference w:id="32"/>
      </w:r>
      <w:r w:rsidR="00453D42">
        <w:rPr>
          <w:rFonts w:ascii="Times New Roman" w:hAnsi="Times New Roman" w:cs="Times New Roman"/>
          <w:sz w:val="24"/>
          <w:szCs w:val="24"/>
        </w:rPr>
        <w:t xml:space="preserve">Companies need to keep their users happy if they want to keep getting their money. This paper works to remind everyone involved in these transactions of that fact. </w:t>
      </w:r>
      <w:r w:rsidR="008C2A4E">
        <w:rPr>
          <w:rFonts w:ascii="Times New Roman" w:hAnsi="Times New Roman" w:cs="Times New Roman"/>
          <w:sz w:val="24"/>
          <w:szCs w:val="24"/>
        </w:rPr>
        <w:t xml:space="preserve"> </w:t>
      </w:r>
    </w:p>
    <w:sectPr w:rsidR="006629B5" w:rsidRPr="009752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cob Blazina" w:date="2021-04-09T15:26:00Z" w:initials="JB">
    <w:p w14:paraId="653B58AD" w14:textId="2C89CC98" w:rsidR="00793D5E" w:rsidRDefault="00793D5E" w:rsidP="00793D5E">
      <w:pPr>
        <w:pStyle w:val="CommentText"/>
        <w:ind w:left="720"/>
      </w:pPr>
      <w:r>
        <w:rPr>
          <w:rStyle w:val="CommentReference"/>
        </w:rPr>
        <w:annotationRef/>
      </w:r>
      <w:r>
        <w:t>General Comments</w:t>
      </w:r>
      <w:r>
        <w:br/>
        <w:t>- You may want to try breaking this into paragraphs</w:t>
      </w:r>
    </w:p>
    <w:p w14:paraId="40827E77" w14:textId="11598A5E" w:rsidR="00793D5E" w:rsidRDefault="00793D5E" w:rsidP="00793D5E">
      <w:pPr>
        <w:pStyle w:val="CommentText"/>
        <w:numPr>
          <w:ilvl w:val="0"/>
          <w:numId w:val="2"/>
        </w:numPr>
      </w:pPr>
      <w:r>
        <w:t xml:space="preserve"> Separate out the discussion paragraph using a heading and/or new page</w:t>
      </w:r>
    </w:p>
    <w:p w14:paraId="577C848E" w14:textId="6856E095" w:rsidR="00793D5E" w:rsidRDefault="00793D5E" w:rsidP="00793D5E">
      <w:pPr>
        <w:pStyle w:val="CommentText"/>
        <w:numPr>
          <w:ilvl w:val="0"/>
          <w:numId w:val="2"/>
        </w:numPr>
      </w:pPr>
      <w:r>
        <w:t xml:space="preserve"> I really like your writing style; this was an easy paper to read and flowed well throughout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D"/>
          </mc:Choice>
          <mc:Fallback>
            <w:t>👍</w:t>
          </mc:Fallback>
        </mc:AlternateContent>
      </w:r>
    </w:p>
  </w:comment>
  <w:comment w:id="1" w:author="Jacob Blazina" w:date="2021-04-09T15:50:00Z" w:initials="JB">
    <w:p w14:paraId="0388A3D1" w14:textId="654DE13E" w:rsidR="00354D41" w:rsidRDefault="00354D41">
      <w:pPr>
        <w:pStyle w:val="CommentText"/>
      </w:pPr>
      <w:r>
        <w:rPr>
          <w:rStyle w:val="CommentReference"/>
        </w:rPr>
        <w:annotationRef/>
      </w:r>
      <w:r>
        <w:t>This is a strong topic statement, well done.</w:t>
      </w:r>
    </w:p>
  </w:comment>
  <w:comment w:id="4" w:author="Jacob Blazina" w:date="2021-04-09T14:59:00Z" w:initials="JB">
    <w:p w14:paraId="56F8D46C" w14:textId="2B7AB5D6" w:rsidR="0099705C" w:rsidRDefault="0099705C">
      <w:pPr>
        <w:pStyle w:val="CommentText"/>
      </w:pPr>
      <w:r>
        <w:rPr>
          <w:rStyle w:val="CommentReference"/>
        </w:rPr>
        <w:annotationRef/>
      </w:r>
      <w:r>
        <w:t>You may want to reword this sentence</w:t>
      </w:r>
    </w:p>
  </w:comment>
  <w:comment w:id="10" w:author="Jacob Blazina" w:date="2021-04-09T15:01:00Z" w:initials="JB">
    <w:p w14:paraId="5CB7D8DC" w14:textId="5A938E3C" w:rsidR="005C2E33" w:rsidRDefault="005C2E33">
      <w:pPr>
        <w:pStyle w:val="CommentText"/>
      </w:pPr>
      <w:r>
        <w:rPr>
          <w:rStyle w:val="CommentReference"/>
        </w:rPr>
        <w:annotationRef/>
      </w:r>
      <w:r>
        <w:t xml:space="preserve">Be careful using the word ‘this’ </w:t>
      </w:r>
      <w:r w:rsidR="00BB7003">
        <w:t>too often</w:t>
      </w:r>
      <w:r>
        <w:t xml:space="preserve">, as It’s easy to lose the context of what ‘this’ is referring to. </w:t>
      </w:r>
    </w:p>
    <w:p w14:paraId="7AF9ADB1" w14:textId="77777777" w:rsidR="005C2E33" w:rsidRDefault="005C2E33">
      <w:pPr>
        <w:pStyle w:val="CommentText"/>
      </w:pPr>
    </w:p>
    <w:p w14:paraId="39455FAF" w14:textId="49E3653E" w:rsidR="005C2E33" w:rsidRDefault="00BB7003">
      <w:pPr>
        <w:pStyle w:val="CommentText"/>
      </w:pPr>
      <w:r>
        <w:t>The</w:t>
      </w:r>
      <w:r w:rsidR="005C2E33">
        <w:t xml:space="preserve"> sentence could be a little clearer by defining the disconnect (e.g. The disconnect between x and y can be solved by..)</w:t>
      </w:r>
    </w:p>
  </w:comment>
  <w:comment w:id="17" w:author="Jacob Blazina" w:date="2021-04-09T15:08:00Z" w:initials="JB">
    <w:p w14:paraId="072CA2C0" w14:textId="63A9CD85" w:rsidR="00B27BED" w:rsidRDefault="00B27BED">
      <w:pPr>
        <w:pStyle w:val="CommentText"/>
      </w:pPr>
      <w:r>
        <w:rPr>
          <w:rStyle w:val="CommentReference"/>
        </w:rPr>
        <w:annotationRef/>
      </w:r>
      <w:r>
        <w:t xml:space="preserve">Try and break out into </w:t>
      </w:r>
      <w:r w:rsidR="00067D62">
        <w:t>multiple</w:t>
      </w:r>
      <w:r>
        <w:t xml:space="preserve"> paragraphs, even for short summaries like this. </w:t>
      </w:r>
    </w:p>
  </w:comment>
  <w:comment w:id="23" w:author="Jacob Blazina" w:date="2021-04-09T15:12:00Z" w:initials="JB">
    <w:p w14:paraId="7E1E6104" w14:textId="241FA6BE" w:rsidR="00801BA0" w:rsidRDefault="00801BA0">
      <w:pPr>
        <w:pStyle w:val="CommentText"/>
      </w:pPr>
      <w:r>
        <w:rPr>
          <w:rStyle w:val="CommentReference"/>
        </w:rPr>
        <w:annotationRef/>
      </w:r>
      <w:r>
        <w:t>You can possibly replace this with the term “end users”</w:t>
      </w:r>
    </w:p>
  </w:comment>
  <w:comment w:id="29" w:author="Jacob Blazina" w:date="2021-04-09T15:14:00Z" w:initials="JB">
    <w:p w14:paraId="38FF3CD4" w14:textId="5A37A422" w:rsidR="00E24DE3" w:rsidRDefault="00E24DE3">
      <w:pPr>
        <w:pStyle w:val="CommentText"/>
      </w:pPr>
      <w:r>
        <w:rPr>
          <w:rStyle w:val="CommentReference"/>
        </w:rPr>
        <w:annotationRef/>
      </w:r>
      <w:r>
        <w:t>Consider rewording</w:t>
      </w:r>
    </w:p>
  </w:comment>
  <w:comment w:id="31" w:author="Jacob Blazina" w:date="2021-04-09T14:55:00Z" w:initials="JB">
    <w:p w14:paraId="32ED5011" w14:textId="38DA2C7A" w:rsidR="002C56A9" w:rsidRDefault="002C56A9">
      <w:pPr>
        <w:pStyle w:val="CommentText"/>
      </w:pPr>
      <w:r>
        <w:rPr>
          <w:rStyle w:val="CommentReference"/>
        </w:rPr>
        <w:annotationRef/>
      </w:r>
      <w:r>
        <w:t>Put a heading here to logically separate the discussion paragraph from the body of the summary</w:t>
      </w:r>
    </w:p>
  </w:comment>
  <w:comment w:id="32" w:author="Jacob Blazina" w:date="2021-04-09T15:19:00Z" w:initials="JB">
    <w:p w14:paraId="5AC748DC" w14:textId="7FEDF147" w:rsidR="002B2573" w:rsidRDefault="002B2573">
      <w:pPr>
        <w:pStyle w:val="CommentText"/>
      </w:pPr>
      <w:r>
        <w:rPr>
          <w:rStyle w:val="CommentReference"/>
        </w:rPr>
        <w:annotationRef/>
      </w:r>
      <w:r>
        <w:t xml:space="preserve">I really like your </w:t>
      </w:r>
      <w:r w:rsidR="004031A7">
        <w:t>analysis;</w:t>
      </w:r>
      <w:r>
        <w:t xml:space="preserve"> this is a very powerful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7C848E" w15:done="0"/>
  <w15:commentEx w15:paraId="0388A3D1" w15:done="0"/>
  <w15:commentEx w15:paraId="56F8D46C" w15:done="0"/>
  <w15:commentEx w15:paraId="39455FAF" w15:done="0"/>
  <w15:commentEx w15:paraId="072CA2C0" w15:done="0"/>
  <w15:commentEx w15:paraId="7E1E6104" w15:done="0"/>
  <w15:commentEx w15:paraId="38FF3CD4" w15:done="0"/>
  <w15:commentEx w15:paraId="32ED5011" w15:done="0"/>
  <w15:commentEx w15:paraId="5AC748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F092" w16cex:dateUtc="2021-04-09T22:26:00Z"/>
  <w16cex:commentExtensible w16cex:durableId="241AF63C" w16cex:dateUtc="2021-04-09T22:50:00Z"/>
  <w16cex:commentExtensible w16cex:durableId="241AEA57" w16cex:dateUtc="2021-04-09T21:59:00Z"/>
  <w16cex:commentExtensible w16cex:durableId="241AEABA" w16cex:dateUtc="2021-04-09T22:01:00Z"/>
  <w16cex:commentExtensible w16cex:durableId="241AEC71" w16cex:dateUtc="2021-04-09T22:08:00Z"/>
  <w16cex:commentExtensible w16cex:durableId="241AED4C" w16cex:dateUtc="2021-04-09T22:12:00Z"/>
  <w16cex:commentExtensible w16cex:durableId="241AEDDD" w16cex:dateUtc="2021-04-09T22:14:00Z"/>
  <w16cex:commentExtensible w16cex:durableId="241AE978" w16cex:dateUtc="2021-04-09T21:55:00Z"/>
  <w16cex:commentExtensible w16cex:durableId="241AEEF8" w16cex:dateUtc="2021-04-09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7C848E" w16cid:durableId="241AF092"/>
  <w16cid:commentId w16cid:paraId="0388A3D1" w16cid:durableId="241AF63C"/>
  <w16cid:commentId w16cid:paraId="56F8D46C" w16cid:durableId="241AEA57"/>
  <w16cid:commentId w16cid:paraId="39455FAF" w16cid:durableId="241AEABA"/>
  <w16cid:commentId w16cid:paraId="072CA2C0" w16cid:durableId="241AEC71"/>
  <w16cid:commentId w16cid:paraId="7E1E6104" w16cid:durableId="241AED4C"/>
  <w16cid:commentId w16cid:paraId="38FF3CD4" w16cid:durableId="241AEDDD"/>
  <w16cid:commentId w16cid:paraId="32ED5011" w16cid:durableId="241AE978"/>
  <w16cid:commentId w16cid:paraId="5AC748DC" w16cid:durableId="241AEE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5E7F4" w14:textId="77777777" w:rsidR="00554D1C" w:rsidRDefault="00554D1C" w:rsidP="00AB4B98">
      <w:pPr>
        <w:spacing w:after="0" w:line="240" w:lineRule="auto"/>
      </w:pPr>
      <w:r>
        <w:separator/>
      </w:r>
    </w:p>
  </w:endnote>
  <w:endnote w:type="continuationSeparator" w:id="0">
    <w:p w14:paraId="2DE00ECA" w14:textId="77777777" w:rsidR="00554D1C" w:rsidRDefault="00554D1C" w:rsidP="00AB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8B0D8" w14:textId="77777777" w:rsidR="00554D1C" w:rsidRDefault="00554D1C" w:rsidP="00AB4B98">
      <w:pPr>
        <w:spacing w:after="0" w:line="240" w:lineRule="auto"/>
      </w:pPr>
      <w:r>
        <w:separator/>
      </w:r>
    </w:p>
  </w:footnote>
  <w:footnote w:type="continuationSeparator" w:id="0">
    <w:p w14:paraId="182632A2" w14:textId="77777777" w:rsidR="00554D1C" w:rsidRDefault="00554D1C" w:rsidP="00AB4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B2070"/>
    <w:multiLevelType w:val="hybridMultilevel"/>
    <w:tmpl w:val="895C34A2"/>
    <w:lvl w:ilvl="0" w:tplc="D25ED56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828B2"/>
    <w:multiLevelType w:val="hybridMultilevel"/>
    <w:tmpl w:val="69B0DE9A"/>
    <w:lvl w:ilvl="0" w:tplc="02CA7AA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Blazina">
    <w15:presenceInfo w15:providerId="Windows Live" w15:userId="81d396183ba7f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ocumentProtection w:edit="trackedChanges" w:enforcement="1" w:cryptProviderType="rsaAES" w:cryptAlgorithmClass="hash" w:cryptAlgorithmType="typeAny" w:cryptAlgorithmSid="14" w:cryptSpinCount="100000" w:hash="CHd6K8RvqqlSlaBmxd+RZp04PNvzhrV+Da9KYHAFrb+Tbrt1sV4Smt+2s1Y7kXOrcBT1a7tA0VD/EDziAQE7yw==" w:salt="wsuHjHrxabcXSLdWoR9X0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A1"/>
    <w:rsid w:val="00023CD1"/>
    <w:rsid w:val="00054ADA"/>
    <w:rsid w:val="00067D62"/>
    <w:rsid w:val="0009514C"/>
    <w:rsid w:val="000A2D59"/>
    <w:rsid w:val="001C0155"/>
    <w:rsid w:val="002B2573"/>
    <w:rsid w:val="002C56A9"/>
    <w:rsid w:val="0033600E"/>
    <w:rsid w:val="00354D41"/>
    <w:rsid w:val="00390AFA"/>
    <w:rsid w:val="003E329A"/>
    <w:rsid w:val="004031A7"/>
    <w:rsid w:val="00453D42"/>
    <w:rsid w:val="004B0BD6"/>
    <w:rsid w:val="00554D1C"/>
    <w:rsid w:val="005C2E33"/>
    <w:rsid w:val="005F5CE0"/>
    <w:rsid w:val="00607B10"/>
    <w:rsid w:val="006629B5"/>
    <w:rsid w:val="006C02EC"/>
    <w:rsid w:val="006F5ED1"/>
    <w:rsid w:val="00704F88"/>
    <w:rsid w:val="0071347B"/>
    <w:rsid w:val="00793D5E"/>
    <w:rsid w:val="007D59EC"/>
    <w:rsid w:val="00801BA0"/>
    <w:rsid w:val="008C2A4E"/>
    <w:rsid w:val="00916CBB"/>
    <w:rsid w:val="009246FB"/>
    <w:rsid w:val="009752A1"/>
    <w:rsid w:val="0099705C"/>
    <w:rsid w:val="009D2AD4"/>
    <w:rsid w:val="00A768EC"/>
    <w:rsid w:val="00A848FD"/>
    <w:rsid w:val="00A96FB7"/>
    <w:rsid w:val="00AB4B98"/>
    <w:rsid w:val="00AE1F44"/>
    <w:rsid w:val="00B05952"/>
    <w:rsid w:val="00B24D0C"/>
    <w:rsid w:val="00B27BED"/>
    <w:rsid w:val="00BB7003"/>
    <w:rsid w:val="00BE55FB"/>
    <w:rsid w:val="00C16CFE"/>
    <w:rsid w:val="00D0030D"/>
    <w:rsid w:val="00DE15D5"/>
    <w:rsid w:val="00E008A4"/>
    <w:rsid w:val="00E24DE3"/>
    <w:rsid w:val="00F0321F"/>
    <w:rsid w:val="00FA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3453"/>
  <w15:chartTrackingRefBased/>
  <w15:docId w15:val="{28C4461E-897B-4F66-8308-E5CE61CE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B98"/>
  </w:style>
  <w:style w:type="paragraph" w:styleId="Footer">
    <w:name w:val="footer"/>
    <w:basedOn w:val="Normal"/>
    <w:link w:val="FooterChar"/>
    <w:uiPriority w:val="99"/>
    <w:unhideWhenUsed/>
    <w:rsid w:val="00AB4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B98"/>
  </w:style>
  <w:style w:type="character" w:customStyle="1" w:styleId="textlayer--absolute">
    <w:name w:val="textlayer--absolute"/>
    <w:basedOn w:val="DefaultParagraphFont"/>
    <w:rsid w:val="006629B5"/>
  </w:style>
  <w:style w:type="character" w:styleId="CommentReference">
    <w:name w:val="annotation reference"/>
    <w:basedOn w:val="DefaultParagraphFont"/>
    <w:uiPriority w:val="99"/>
    <w:semiHidden/>
    <w:unhideWhenUsed/>
    <w:rsid w:val="002C56A9"/>
    <w:rPr>
      <w:sz w:val="16"/>
      <w:szCs w:val="16"/>
    </w:rPr>
  </w:style>
  <w:style w:type="paragraph" w:styleId="CommentText">
    <w:name w:val="annotation text"/>
    <w:basedOn w:val="Normal"/>
    <w:link w:val="CommentTextChar"/>
    <w:uiPriority w:val="99"/>
    <w:semiHidden/>
    <w:unhideWhenUsed/>
    <w:rsid w:val="002C56A9"/>
    <w:pPr>
      <w:spacing w:line="240" w:lineRule="auto"/>
    </w:pPr>
    <w:rPr>
      <w:sz w:val="20"/>
      <w:szCs w:val="20"/>
    </w:rPr>
  </w:style>
  <w:style w:type="character" w:customStyle="1" w:styleId="CommentTextChar">
    <w:name w:val="Comment Text Char"/>
    <w:basedOn w:val="DefaultParagraphFont"/>
    <w:link w:val="CommentText"/>
    <w:uiPriority w:val="99"/>
    <w:semiHidden/>
    <w:rsid w:val="002C56A9"/>
    <w:rPr>
      <w:sz w:val="20"/>
      <w:szCs w:val="20"/>
    </w:rPr>
  </w:style>
  <w:style w:type="paragraph" w:styleId="CommentSubject">
    <w:name w:val="annotation subject"/>
    <w:basedOn w:val="CommentText"/>
    <w:next w:val="CommentText"/>
    <w:link w:val="CommentSubjectChar"/>
    <w:uiPriority w:val="99"/>
    <w:semiHidden/>
    <w:unhideWhenUsed/>
    <w:rsid w:val="002C56A9"/>
    <w:rPr>
      <w:b/>
      <w:bCs/>
    </w:rPr>
  </w:style>
  <w:style w:type="character" w:customStyle="1" w:styleId="CommentSubjectChar">
    <w:name w:val="Comment Subject Char"/>
    <w:basedOn w:val="CommentTextChar"/>
    <w:link w:val="CommentSubject"/>
    <w:uiPriority w:val="99"/>
    <w:semiHidden/>
    <w:rsid w:val="002C56A9"/>
    <w:rPr>
      <w:b/>
      <w:bCs/>
      <w:sz w:val="20"/>
      <w:szCs w:val="20"/>
    </w:rPr>
  </w:style>
  <w:style w:type="paragraph" w:styleId="BalloonText">
    <w:name w:val="Balloon Text"/>
    <w:basedOn w:val="Normal"/>
    <w:link w:val="BalloonTextChar"/>
    <w:uiPriority w:val="99"/>
    <w:semiHidden/>
    <w:unhideWhenUsed/>
    <w:rsid w:val="002C5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6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Moore</dc:creator>
  <cp:keywords/>
  <dc:description/>
  <cp:lastModifiedBy>Jacob Blazina</cp:lastModifiedBy>
  <cp:revision>35</cp:revision>
  <dcterms:created xsi:type="dcterms:W3CDTF">2021-04-09T21:53:00Z</dcterms:created>
  <dcterms:modified xsi:type="dcterms:W3CDTF">2021-04-09T22:50:00Z</dcterms:modified>
</cp:coreProperties>
</file>