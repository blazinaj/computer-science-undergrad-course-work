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D3C31" w14:textId="6E1ED469" w:rsidR="008156EB" w:rsidRDefault="008156EB" w:rsidP="008156E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1cLab summary2</w:t>
      </w:r>
    </w:p>
    <w:p w14:paraId="2FC7B69C" w14:textId="746E7BFC" w:rsidR="008156EB" w:rsidRDefault="008156EB" w:rsidP="008156E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Paul Contreras-Ortiz</w:t>
      </w:r>
    </w:p>
    <w:p w14:paraId="4D977020" w14:textId="471FED54" w:rsidR="008156EB" w:rsidRDefault="008156EB" w:rsidP="008156E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04/14/2021</w:t>
      </w:r>
    </w:p>
    <w:p w14:paraId="2EE099C4" w14:textId="0BDF3037" w:rsidR="008156EB" w:rsidRDefault="008156EB" w:rsidP="008156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IEEE Recommended Practice for Software Requirements Specifications is an article written by the IEEE-SA Standards Board, and sponsored by the Software Engineering Standards Committee of the IEEE Computer Society.</w:t>
      </w:r>
      <w:r w:rsidR="00B97C24">
        <w:rPr>
          <w:rFonts w:ascii="Times New Roman" w:hAnsi="Times New Roman" w:cs="Times New Roman"/>
          <w:sz w:val="24"/>
          <w:szCs w:val="24"/>
        </w:rPr>
        <w:t xml:space="preserve"> The</w:t>
      </w:r>
      <w:r w:rsidR="00A315E2">
        <w:rPr>
          <w:rFonts w:ascii="Times New Roman" w:hAnsi="Times New Roman" w:cs="Times New Roman"/>
          <w:sz w:val="24"/>
          <w:szCs w:val="24"/>
        </w:rPr>
        <w:t>y</w:t>
      </w:r>
      <w:r w:rsidR="00B97C24">
        <w:rPr>
          <w:rFonts w:ascii="Times New Roman" w:hAnsi="Times New Roman" w:cs="Times New Roman"/>
          <w:sz w:val="24"/>
          <w:szCs w:val="24"/>
        </w:rPr>
        <w:t xml:space="preserve"> provide an introduction that is not a part of the actual </w:t>
      </w:r>
      <w:r w:rsidR="00A315E2">
        <w:rPr>
          <w:rFonts w:ascii="Times New Roman" w:hAnsi="Times New Roman" w:cs="Times New Roman"/>
          <w:sz w:val="24"/>
          <w:szCs w:val="24"/>
        </w:rPr>
        <w:t>article,</w:t>
      </w:r>
      <w:r w:rsidR="00B97C24">
        <w:rPr>
          <w:rFonts w:ascii="Times New Roman" w:hAnsi="Times New Roman" w:cs="Times New Roman"/>
          <w:sz w:val="24"/>
          <w:szCs w:val="24"/>
        </w:rPr>
        <w:t xml:space="preserve"> but it provides brief information on what a good SRS (software requirements specifications) should provide to the users. </w:t>
      </w:r>
      <w:r w:rsidR="00A315E2">
        <w:rPr>
          <w:rFonts w:ascii="Times New Roman" w:hAnsi="Times New Roman" w:cs="Times New Roman"/>
          <w:sz w:val="24"/>
          <w:szCs w:val="24"/>
        </w:rPr>
        <w:t xml:space="preserve">The introduction is followed by a list of participants to acknowledge their work in this practice, as well as a list of members that were on the balloting </w:t>
      </w:r>
      <w:commentRangeStart w:id="0"/>
      <w:r w:rsidR="00A315E2">
        <w:rPr>
          <w:rFonts w:ascii="Times New Roman" w:hAnsi="Times New Roman" w:cs="Times New Roman"/>
          <w:sz w:val="24"/>
          <w:szCs w:val="24"/>
        </w:rPr>
        <w:t>committee</w:t>
      </w:r>
      <w:commentRangeEnd w:id="0"/>
      <w:r w:rsidR="003268AD">
        <w:rPr>
          <w:rStyle w:val="CommentReference"/>
        </w:rPr>
        <w:commentReference w:id="0"/>
      </w:r>
      <w:r w:rsidR="00A315E2">
        <w:rPr>
          <w:rFonts w:ascii="Times New Roman" w:hAnsi="Times New Roman" w:cs="Times New Roman"/>
          <w:sz w:val="24"/>
          <w:szCs w:val="24"/>
        </w:rPr>
        <w:t>.</w:t>
      </w:r>
    </w:p>
    <w:p w14:paraId="0C495FF6" w14:textId="2C47A316" w:rsidR="00A315E2" w:rsidRDefault="00A315E2" w:rsidP="008156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459AB">
        <w:rPr>
          <w:rFonts w:ascii="Times New Roman" w:hAnsi="Times New Roman" w:cs="Times New Roman"/>
          <w:sz w:val="24"/>
          <w:szCs w:val="24"/>
        </w:rPr>
        <w:t>The scope of the article briefly discusses why this practice is recommended for specifying requirements of software and provides examples of other products it can be applied to like in-house or commercial. It also provides an example of a much more complex system like those found in medical equipment. Complex systems will require far more analysis to address any issues that are not included in this article.</w:t>
      </w:r>
      <w:r w:rsidR="00E80E8A">
        <w:rPr>
          <w:rFonts w:ascii="Times New Roman" w:hAnsi="Times New Roman" w:cs="Times New Roman"/>
          <w:sz w:val="24"/>
          <w:szCs w:val="24"/>
        </w:rPr>
        <w:t xml:space="preserve"> The scope is followed by a reference page to inform the reader that this practice is influenced by over a dozen publications made by the IEEE.</w:t>
      </w:r>
    </w:p>
    <w:p w14:paraId="53484694" w14:textId="587D2141" w:rsidR="00E80E8A" w:rsidRDefault="00E80E8A" w:rsidP="008156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couple definitions that are worth knowing are for the following </w:t>
      </w:r>
      <w:r w:rsidR="00540CC3">
        <w:rPr>
          <w:rFonts w:ascii="Times New Roman" w:hAnsi="Times New Roman" w:cs="Times New Roman"/>
          <w:sz w:val="24"/>
          <w:szCs w:val="24"/>
        </w:rPr>
        <w:t>words: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del w:id="1" w:author="Jacob Blazina" w:date="2021-04-16T20:31:00Z">
        <w:r w:rsidDel="007D5D32">
          <w:rPr>
            <w:rFonts w:ascii="Times New Roman" w:hAnsi="Times New Roman" w:cs="Times New Roman"/>
            <w:sz w:val="24"/>
            <w:szCs w:val="24"/>
          </w:rPr>
          <w:delText>Contract</w:delText>
        </w:r>
      </w:del>
      <w:ins w:id="2" w:author="Jacob Blazina" w:date="2021-04-16T20:31:00Z">
        <w:r w:rsidR="007D5D32">
          <w:rPr>
            <w:rFonts w:ascii="Times New Roman" w:hAnsi="Times New Roman" w:cs="Times New Roman"/>
            <w:sz w:val="24"/>
            <w:szCs w:val="24"/>
          </w:rPr>
          <w:t>contract</w:t>
        </w:r>
      </w:ins>
      <w:r>
        <w:rPr>
          <w:rFonts w:ascii="Times New Roman" w:hAnsi="Times New Roman" w:cs="Times New Roman"/>
          <w:sz w:val="24"/>
          <w:szCs w:val="24"/>
        </w:rPr>
        <w:t>, customer, supplier, and user.</w:t>
      </w:r>
      <w:r w:rsidR="00692118">
        <w:rPr>
          <w:rFonts w:ascii="Times New Roman" w:hAnsi="Times New Roman" w:cs="Times New Roman"/>
          <w:sz w:val="24"/>
          <w:szCs w:val="24"/>
        </w:rPr>
        <w:t xml:space="preserve"> They are useful in reading a clause in the article, the Considerations for producing a good SRS. In this clause there are many subclauses that cover various topics. </w:t>
      </w:r>
      <w:del w:id="3" w:author="Jacob Blazina" w:date="2021-04-16T20:32:00Z">
        <w:r w:rsidR="00692118" w:rsidDel="007D5D32">
          <w:rPr>
            <w:rFonts w:ascii="Times New Roman" w:hAnsi="Times New Roman" w:cs="Times New Roman"/>
            <w:sz w:val="24"/>
            <w:szCs w:val="24"/>
          </w:rPr>
          <w:delText>Some</w:delText>
        </w:r>
        <w:r w:rsidR="00BB7033" w:rsidDel="007D5D32">
          <w:rPr>
            <w:rFonts w:ascii="Times New Roman" w:hAnsi="Times New Roman" w:cs="Times New Roman"/>
            <w:sz w:val="24"/>
            <w:szCs w:val="24"/>
          </w:rPr>
          <w:delText xml:space="preserve"> f</w:delText>
        </w:r>
      </w:del>
      <w:ins w:id="4" w:author="Jacob Blazina" w:date="2021-04-16T20:32:00Z">
        <w:r w:rsidR="007D5D32">
          <w:rPr>
            <w:rFonts w:ascii="Times New Roman" w:hAnsi="Times New Roman" w:cs="Times New Roman"/>
            <w:sz w:val="24"/>
            <w:szCs w:val="24"/>
          </w:rPr>
          <w:t>F</w:t>
        </w:r>
      </w:ins>
      <w:r w:rsidR="00BB7033">
        <w:rPr>
          <w:rFonts w:ascii="Times New Roman" w:hAnsi="Times New Roman" w:cs="Times New Roman"/>
          <w:sz w:val="24"/>
          <w:szCs w:val="24"/>
        </w:rPr>
        <w:t>or example</w:t>
      </w:r>
      <w:ins w:id="5" w:author="Jacob Blazina" w:date="2021-04-16T20:32:00Z">
        <w:r w:rsidR="007D5D32">
          <w:rPr>
            <w:rFonts w:ascii="Times New Roman" w:hAnsi="Times New Roman" w:cs="Times New Roman"/>
            <w:sz w:val="24"/>
            <w:szCs w:val="24"/>
          </w:rPr>
          <w:t>,</w:t>
        </w:r>
      </w:ins>
      <w:r w:rsidR="00BB7033">
        <w:rPr>
          <w:rFonts w:ascii="Times New Roman" w:hAnsi="Times New Roman" w:cs="Times New Roman"/>
          <w:sz w:val="24"/>
          <w:szCs w:val="24"/>
        </w:rPr>
        <w:t xml:space="preserve"> the Nature of the SRS subclause cover</w:t>
      </w:r>
      <w:ins w:id="6" w:author="Jacob Blazina" w:date="2021-04-16T20:32:00Z">
        <w:r w:rsidR="007D5D32">
          <w:rPr>
            <w:rFonts w:ascii="Times New Roman" w:hAnsi="Times New Roman" w:cs="Times New Roman"/>
            <w:sz w:val="24"/>
            <w:szCs w:val="24"/>
          </w:rPr>
          <w:t>s</w:t>
        </w:r>
      </w:ins>
      <w:r w:rsidR="00BB7033">
        <w:rPr>
          <w:rFonts w:ascii="Times New Roman" w:hAnsi="Times New Roman" w:cs="Times New Roman"/>
          <w:sz w:val="24"/>
          <w:szCs w:val="24"/>
        </w:rPr>
        <w:t xml:space="preserve"> </w:t>
      </w:r>
      <w:r w:rsidR="003C7847">
        <w:rPr>
          <w:rFonts w:ascii="Times New Roman" w:hAnsi="Times New Roman" w:cs="Times New Roman"/>
          <w:sz w:val="24"/>
          <w:szCs w:val="24"/>
        </w:rPr>
        <w:t xml:space="preserve">what should be addressed </w:t>
      </w:r>
      <w:del w:id="7" w:author="Jacob Blazina" w:date="2021-04-16T20:33:00Z">
        <w:r w:rsidR="003C7847" w:rsidDel="007D5D32">
          <w:rPr>
            <w:rFonts w:ascii="Times New Roman" w:hAnsi="Times New Roman" w:cs="Times New Roman"/>
            <w:sz w:val="24"/>
            <w:szCs w:val="24"/>
          </w:rPr>
          <w:delText xml:space="preserve">into </w:delText>
        </w:r>
      </w:del>
      <w:ins w:id="8" w:author="Jacob Blazina" w:date="2021-04-16T20:33:00Z">
        <w:r w:rsidR="007D5D32">
          <w:rPr>
            <w:rFonts w:ascii="Times New Roman" w:hAnsi="Times New Roman" w:cs="Times New Roman"/>
            <w:sz w:val="24"/>
            <w:szCs w:val="24"/>
          </w:rPr>
          <w:t xml:space="preserve">with </w:t>
        </w:r>
      </w:ins>
      <w:r w:rsidR="003C7847">
        <w:rPr>
          <w:rFonts w:ascii="Times New Roman" w:hAnsi="Times New Roman" w:cs="Times New Roman"/>
          <w:sz w:val="24"/>
          <w:szCs w:val="24"/>
        </w:rPr>
        <w:t xml:space="preserve">the customer. </w:t>
      </w:r>
      <w:commentRangeStart w:id="9"/>
      <w:r w:rsidR="003C7847">
        <w:rPr>
          <w:rFonts w:ascii="Times New Roman" w:hAnsi="Times New Roman" w:cs="Times New Roman"/>
          <w:sz w:val="24"/>
          <w:szCs w:val="24"/>
        </w:rPr>
        <w:t xml:space="preserve">Information like functionality, performance, attributes within </w:t>
      </w:r>
      <w:r w:rsidR="003C7847">
        <w:rPr>
          <w:rFonts w:ascii="Times New Roman" w:hAnsi="Times New Roman" w:cs="Times New Roman"/>
          <w:sz w:val="24"/>
          <w:szCs w:val="24"/>
        </w:rPr>
        <w:lastRenderedPageBreak/>
        <w:t>the SRS, design constraints, but also what should not be included, like design or project requirements.</w:t>
      </w:r>
      <w:commentRangeEnd w:id="9"/>
      <w:r w:rsidR="007D5D32">
        <w:rPr>
          <w:rStyle w:val="CommentReference"/>
        </w:rPr>
        <w:commentReference w:id="9"/>
      </w:r>
    </w:p>
    <w:p w14:paraId="66D833FE" w14:textId="731A9ED4" w:rsidR="003C7847" w:rsidRDefault="003C7847" w:rsidP="008156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few of the subclauses are short in information </w:t>
      </w:r>
      <w:del w:id="10" w:author="Jacob Blazina" w:date="2021-04-16T20:36:00Z">
        <w:r w:rsidDel="007D5D32">
          <w:rPr>
            <w:rFonts w:ascii="Times New Roman" w:hAnsi="Times New Roman" w:cs="Times New Roman"/>
            <w:sz w:val="24"/>
            <w:szCs w:val="24"/>
          </w:rPr>
          <w:delText>p</w:delText>
        </w:r>
        <w:r w:rsidR="002114A9" w:rsidDel="007D5D32">
          <w:rPr>
            <w:rFonts w:ascii="Times New Roman" w:hAnsi="Times New Roman" w:cs="Times New Roman"/>
            <w:sz w:val="24"/>
            <w:szCs w:val="24"/>
          </w:rPr>
          <w:delText xml:space="preserve">rovided </w:delText>
        </w:r>
      </w:del>
      <w:r>
        <w:rPr>
          <w:rFonts w:ascii="Times New Roman" w:hAnsi="Times New Roman" w:cs="Times New Roman"/>
          <w:sz w:val="24"/>
          <w:szCs w:val="24"/>
        </w:rPr>
        <w:t xml:space="preserve">but the information is important in clarifying what an SRS is and how and it should function. </w:t>
      </w:r>
      <w:r w:rsidR="000A469E">
        <w:rPr>
          <w:rFonts w:ascii="Times New Roman" w:hAnsi="Times New Roman" w:cs="Times New Roman"/>
          <w:sz w:val="24"/>
          <w:szCs w:val="24"/>
        </w:rPr>
        <w:t xml:space="preserve">Subclause 4.3 Characteristics of a good SRS consists of adjectives or phrases that are used to describe what </w:t>
      </w:r>
      <w:r w:rsidR="00394828">
        <w:rPr>
          <w:rFonts w:ascii="Times New Roman" w:hAnsi="Times New Roman" w:cs="Times New Roman"/>
          <w:sz w:val="24"/>
          <w:szCs w:val="24"/>
        </w:rPr>
        <w:t>an</w:t>
      </w:r>
      <w:r w:rsidR="000A469E">
        <w:rPr>
          <w:rFonts w:ascii="Times New Roman" w:hAnsi="Times New Roman" w:cs="Times New Roman"/>
          <w:sz w:val="24"/>
          <w:szCs w:val="24"/>
        </w:rPr>
        <w:t xml:space="preserve"> SRS </w:t>
      </w:r>
      <w:r w:rsidR="00394828">
        <w:rPr>
          <w:rFonts w:ascii="Times New Roman" w:hAnsi="Times New Roman" w:cs="Times New Roman"/>
          <w:sz w:val="24"/>
          <w:szCs w:val="24"/>
        </w:rPr>
        <w:t>should be</w:t>
      </w:r>
      <w:r w:rsidR="000A469E">
        <w:rPr>
          <w:rFonts w:ascii="Times New Roman" w:hAnsi="Times New Roman" w:cs="Times New Roman"/>
          <w:sz w:val="24"/>
          <w:szCs w:val="24"/>
        </w:rPr>
        <w:t xml:space="preserve">. Words like correct, unambiguous, complete, consistent, modifiable, and traceable are a few of the words that define </w:t>
      </w:r>
      <w:r w:rsidR="00230FE0">
        <w:rPr>
          <w:rFonts w:ascii="Times New Roman" w:hAnsi="Times New Roman" w:cs="Times New Roman"/>
          <w:sz w:val="24"/>
          <w:szCs w:val="24"/>
        </w:rPr>
        <w:t>a well-built SRS. A few subcl</w:t>
      </w:r>
      <w:r w:rsidR="008A08D7">
        <w:rPr>
          <w:rFonts w:ascii="Times New Roman" w:hAnsi="Times New Roman" w:cs="Times New Roman"/>
          <w:sz w:val="24"/>
          <w:szCs w:val="24"/>
        </w:rPr>
        <w:t>auses</w:t>
      </w:r>
      <w:r w:rsidR="00230FE0">
        <w:rPr>
          <w:rFonts w:ascii="Times New Roman" w:hAnsi="Times New Roman" w:cs="Times New Roman"/>
          <w:sz w:val="24"/>
          <w:szCs w:val="24"/>
        </w:rPr>
        <w:t xml:space="preserve"> that </w:t>
      </w:r>
      <w:r w:rsidR="00A922D6">
        <w:rPr>
          <w:rFonts w:ascii="Times New Roman" w:hAnsi="Times New Roman" w:cs="Times New Roman"/>
          <w:sz w:val="24"/>
          <w:szCs w:val="24"/>
        </w:rPr>
        <w:t>follow</w:t>
      </w:r>
      <w:r w:rsidR="00230FE0">
        <w:rPr>
          <w:rFonts w:ascii="Times New Roman" w:hAnsi="Times New Roman" w:cs="Times New Roman"/>
          <w:sz w:val="24"/>
          <w:szCs w:val="24"/>
        </w:rPr>
        <w:t xml:space="preserve"> </w:t>
      </w:r>
      <w:r w:rsidR="008A08D7">
        <w:rPr>
          <w:rFonts w:ascii="Times New Roman" w:hAnsi="Times New Roman" w:cs="Times New Roman"/>
          <w:sz w:val="24"/>
          <w:szCs w:val="24"/>
        </w:rPr>
        <w:t xml:space="preserve">subclause </w:t>
      </w:r>
      <w:r w:rsidR="00230FE0">
        <w:rPr>
          <w:rFonts w:ascii="Times New Roman" w:hAnsi="Times New Roman" w:cs="Times New Roman"/>
          <w:sz w:val="24"/>
          <w:szCs w:val="24"/>
        </w:rPr>
        <w:t xml:space="preserve">4.3 clarify </w:t>
      </w:r>
      <w:r w:rsidR="00A922D6">
        <w:rPr>
          <w:rFonts w:ascii="Times New Roman" w:hAnsi="Times New Roman" w:cs="Times New Roman"/>
          <w:sz w:val="24"/>
          <w:szCs w:val="24"/>
        </w:rPr>
        <w:t xml:space="preserve">all these </w:t>
      </w:r>
      <w:r w:rsidR="00230FE0">
        <w:rPr>
          <w:rFonts w:ascii="Times New Roman" w:hAnsi="Times New Roman" w:cs="Times New Roman"/>
          <w:sz w:val="24"/>
          <w:szCs w:val="24"/>
        </w:rPr>
        <w:t xml:space="preserve">words like correct and unambiguous and provide more information as to what it means for an SRS to be correct or ambiguous. </w:t>
      </w:r>
    </w:p>
    <w:p w14:paraId="75E51959" w14:textId="08CC457C" w:rsidR="00A922D6" w:rsidRDefault="00A922D6" w:rsidP="008156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commentRangeStart w:id="11"/>
      <w:r>
        <w:rPr>
          <w:rFonts w:ascii="Times New Roman" w:hAnsi="Times New Roman" w:cs="Times New Roman"/>
          <w:sz w:val="24"/>
          <w:szCs w:val="24"/>
        </w:rPr>
        <w:t xml:space="preserve">Subclauses like 4.3.4.1 cover how an SRS is internally consistent and what can disrupt it. </w:t>
      </w:r>
      <w:r w:rsidR="00884DEB">
        <w:rPr>
          <w:rFonts w:ascii="Times New Roman" w:hAnsi="Times New Roman" w:cs="Times New Roman"/>
          <w:sz w:val="24"/>
          <w:szCs w:val="24"/>
        </w:rPr>
        <w:t xml:space="preserve">A couple </w:t>
      </w:r>
      <w:r>
        <w:rPr>
          <w:rFonts w:ascii="Times New Roman" w:hAnsi="Times New Roman" w:cs="Times New Roman"/>
          <w:sz w:val="24"/>
          <w:szCs w:val="24"/>
        </w:rPr>
        <w:t xml:space="preserve">conflicts that can disrupt an SRS are conflict between two specified actions that is illogical, </w:t>
      </w:r>
      <w:r w:rsidR="00516348">
        <w:rPr>
          <w:rFonts w:ascii="Times New Roman" w:hAnsi="Times New Roman" w:cs="Times New Roman"/>
          <w:sz w:val="24"/>
          <w:szCs w:val="24"/>
        </w:rPr>
        <w:t xml:space="preserve">another is </w:t>
      </w:r>
      <w:r>
        <w:rPr>
          <w:rFonts w:ascii="Times New Roman" w:hAnsi="Times New Roman" w:cs="Times New Roman"/>
          <w:sz w:val="24"/>
          <w:szCs w:val="24"/>
        </w:rPr>
        <w:t>requirement</w:t>
      </w:r>
      <w:r w:rsidR="00516348">
        <w:rPr>
          <w:rFonts w:ascii="Times New Roman" w:hAnsi="Times New Roman" w:cs="Times New Roman"/>
          <w:sz w:val="24"/>
          <w:szCs w:val="24"/>
        </w:rPr>
        <w:t xml:space="preserve"> characteristics being</w:t>
      </w:r>
      <w:r>
        <w:rPr>
          <w:rFonts w:ascii="Times New Roman" w:hAnsi="Times New Roman" w:cs="Times New Roman"/>
          <w:sz w:val="24"/>
          <w:szCs w:val="24"/>
        </w:rPr>
        <w:t xml:space="preserve"> mixed and unclear </w:t>
      </w:r>
      <w:r w:rsidR="00516348">
        <w:rPr>
          <w:rFonts w:ascii="Times New Roman" w:hAnsi="Times New Roman" w:cs="Times New Roman"/>
          <w:sz w:val="24"/>
          <w:szCs w:val="24"/>
        </w:rPr>
        <w:t xml:space="preserve">like stating that turtles </w:t>
      </w:r>
      <w:r w:rsidR="00591F22">
        <w:rPr>
          <w:rFonts w:ascii="Times New Roman" w:hAnsi="Times New Roman" w:cs="Times New Roman"/>
          <w:sz w:val="24"/>
          <w:szCs w:val="24"/>
        </w:rPr>
        <w:t>cannot</w:t>
      </w:r>
      <w:r w:rsidR="00516348">
        <w:rPr>
          <w:rFonts w:ascii="Times New Roman" w:hAnsi="Times New Roman" w:cs="Times New Roman"/>
          <w:sz w:val="24"/>
          <w:szCs w:val="24"/>
        </w:rPr>
        <w:t xml:space="preserve"> swim but then further on stating that they can swim.</w:t>
      </w:r>
      <w:r w:rsidR="00591F22">
        <w:rPr>
          <w:rFonts w:ascii="Times New Roman" w:hAnsi="Times New Roman" w:cs="Times New Roman"/>
          <w:sz w:val="24"/>
          <w:szCs w:val="24"/>
        </w:rPr>
        <w:t xml:space="preserve"> Other subclauses provide opposite information, such as 4.3.5, 4.3.5.1 and 4.3.5.2 that revolve around stability. </w:t>
      </w:r>
      <w:commentRangeEnd w:id="11"/>
      <w:r w:rsidR="00582F97">
        <w:rPr>
          <w:rStyle w:val="CommentReference"/>
        </w:rPr>
        <w:commentReference w:id="11"/>
      </w:r>
      <w:r w:rsidR="00591F22">
        <w:rPr>
          <w:rFonts w:ascii="Times New Roman" w:hAnsi="Times New Roman" w:cs="Times New Roman"/>
          <w:sz w:val="24"/>
          <w:szCs w:val="24"/>
        </w:rPr>
        <w:t>Stability in an SRS is having requirements that are identifiable, these three clauses cover several methods in identifying requirements.</w:t>
      </w:r>
      <w:r w:rsidR="000D59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926CB5" w14:textId="4759E85C" w:rsidR="000D59D6" w:rsidRDefault="000D59D6" w:rsidP="008156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Subclause 5, the Parts of an SRS consists of other subclauses that describe the many parts in an SRS. It provides an outline that can be followed, </w:t>
      </w:r>
      <w:commentRangeStart w:id="12"/>
      <w:r>
        <w:rPr>
          <w:rFonts w:ascii="Times New Roman" w:hAnsi="Times New Roman" w:cs="Times New Roman"/>
          <w:sz w:val="24"/>
          <w:szCs w:val="24"/>
        </w:rPr>
        <w:t>but does not have to be</w:t>
      </w:r>
      <w:commentRangeEnd w:id="12"/>
      <w:r w:rsidR="00804227">
        <w:rPr>
          <w:rStyle w:val="CommentReference"/>
        </w:rPr>
        <w:commentReference w:id="12"/>
      </w:r>
      <w:r>
        <w:rPr>
          <w:rFonts w:ascii="Times New Roman" w:hAnsi="Times New Roman" w:cs="Times New Roman"/>
          <w:sz w:val="24"/>
          <w:szCs w:val="24"/>
        </w:rPr>
        <w:t>, it serves as an example of what an SRS consists of.</w:t>
      </w:r>
      <w:r w:rsidR="00EC7FD8">
        <w:rPr>
          <w:rFonts w:ascii="Times New Roman" w:hAnsi="Times New Roman" w:cs="Times New Roman"/>
          <w:sz w:val="24"/>
          <w:szCs w:val="24"/>
        </w:rPr>
        <w:t xml:space="preserve"> </w:t>
      </w:r>
      <w:r w:rsidR="00606797">
        <w:rPr>
          <w:rFonts w:ascii="Times New Roman" w:hAnsi="Times New Roman" w:cs="Times New Roman"/>
          <w:sz w:val="24"/>
          <w:szCs w:val="24"/>
        </w:rPr>
        <w:t>A couple of the parts describe</w:t>
      </w:r>
      <w:ins w:id="13" w:author="Jacob Blazina" w:date="2021-04-16T20:54:00Z">
        <w:r w:rsidR="003F25E7">
          <w:rPr>
            <w:rFonts w:ascii="Times New Roman" w:hAnsi="Times New Roman" w:cs="Times New Roman"/>
            <w:sz w:val="24"/>
            <w:szCs w:val="24"/>
          </w:rPr>
          <w:t>d</w:t>
        </w:r>
      </w:ins>
      <w:r w:rsidR="00606797">
        <w:rPr>
          <w:rFonts w:ascii="Times New Roman" w:hAnsi="Times New Roman" w:cs="Times New Roman"/>
          <w:sz w:val="24"/>
          <w:szCs w:val="24"/>
        </w:rPr>
        <w:t xml:space="preserve"> are the introduction, </w:t>
      </w:r>
      <w:commentRangeStart w:id="14"/>
      <w:r w:rsidR="00606797">
        <w:rPr>
          <w:rFonts w:ascii="Times New Roman" w:hAnsi="Times New Roman" w:cs="Times New Roman"/>
          <w:sz w:val="24"/>
          <w:szCs w:val="24"/>
        </w:rPr>
        <w:t>a section of the SRS that contains five subsections</w:t>
      </w:r>
      <w:del w:id="15" w:author="Jacob Blazina" w:date="2021-04-16T20:49:00Z">
        <w:r w:rsidR="00606797" w:rsidDel="002006E0">
          <w:rPr>
            <w:rFonts w:ascii="Times New Roman" w:hAnsi="Times New Roman" w:cs="Times New Roman"/>
            <w:sz w:val="24"/>
            <w:szCs w:val="24"/>
          </w:rPr>
          <w:delText>,</w:delText>
        </w:r>
      </w:del>
      <w:del w:id="16" w:author="Jacob Blazina" w:date="2021-04-16T20:53:00Z">
        <w:r w:rsidR="00606797" w:rsidDel="003F25E7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commentRangeEnd w:id="14"/>
      <w:ins w:id="17" w:author="Jacob Blazina" w:date="2021-04-16T20:55:00Z">
        <w:r w:rsidR="009E11F7">
          <w:rPr>
            <w:rStyle w:val="CommentReference"/>
          </w:rPr>
          <w:commentReference w:id="14"/>
        </w:r>
        <w:r w:rsidR="00817D76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606797">
        <w:rPr>
          <w:rFonts w:ascii="Times New Roman" w:hAnsi="Times New Roman" w:cs="Times New Roman"/>
          <w:sz w:val="24"/>
          <w:szCs w:val="24"/>
        </w:rPr>
        <w:t>the purpose, the scope, the overview, definitions, acronyms, and references.</w:t>
      </w:r>
      <w:r w:rsidR="00833147">
        <w:rPr>
          <w:rFonts w:ascii="Times New Roman" w:hAnsi="Times New Roman" w:cs="Times New Roman"/>
          <w:sz w:val="24"/>
          <w:szCs w:val="24"/>
        </w:rPr>
        <w:t xml:space="preserve"> The five subsections are then discussed and elaborated thoroughly through their respective subclause, just like the characteristics of an SRS are elaborated through their own subclause.</w:t>
      </w:r>
      <w:r w:rsidR="008C75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BF91FB" w14:textId="00C164C3" w:rsidR="008C7522" w:rsidRDefault="008C7522" w:rsidP="008156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The Annex A serves as a canvas filled with SRS templates, that show the many ways SRS sections can be organized.</w:t>
      </w:r>
      <w:r w:rsidR="006C3651">
        <w:rPr>
          <w:rFonts w:ascii="Times New Roman" w:hAnsi="Times New Roman" w:cs="Times New Roman"/>
          <w:sz w:val="24"/>
          <w:szCs w:val="24"/>
        </w:rPr>
        <w:t xml:space="preserve"> For example, some of the templates are organized by user class, by object, by different mode versions, by feature, and by stimulus. </w:t>
      </w:r>
      <w:r w:rsidR="00EB34C0">
        <w:rPr>
          <w:rFonts w:ascii="Times New Roman" w:hAnsi="Times New Roman" w:cs="Times New Roman"/>
          <w:sz w:val="24"/>
          <w:szCs w:val="24"/>
        </w:rPr>
        <w:t xml:space="preserve">They are a visual aid that will help in structuring SRS sections. Annex B informs the reader of the guidelines for compliance of or with IEEE/EIA. It offers tables that can be used to understand the requirements </w:t>
      </w:r>
      <w:r w:rsidR="00985E73">
        <w:rPr>
          <w:rFonts w:ascii="Times New Roman" w:hAnsi="Times New Roman" w:cs="Times New Roman"/>
          <w:sz w:val="24"/>
          <w:szCs w:val="24"/>
        </w:rPr>
        <w:t>for an SRS, requirements that were supported in other documents.</w:t>
      </w:r>
    </w:p>
    <w:p w14:paraId="6E4C1643" w14:textId="77777777" w:rsidR="00D12C69" w:rsidRDefault="00D12C69" w:rsidP="008156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FFC7FA9" w14:textId="3AAA55F0" w:rsidR="00540CC3" w:rsidRDefault="00540CC3" w:rsidP="008156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 paragraph:</w:t>
      </w:r>
    </w:p>
    <w:p w14:paraId="64722BF1" w14:textId="47668E36" w:rsidR="000459AB" w:rsidRDefault="00540CC3" w:rsidP="008156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article applies to the field of computer science b</w:t>
      </w:r>
      <w:r w:rsidR="00275CB2">
        <w:rPr>
          <w:rFonts w:ascii="Times New Roman" w:hAnsi="Times New Roman" w:cs="Times New Roman"/>
          <w:sz w:val="24"/>
          <w:szCs w:val="24"/>
        </w:rPr>
        <w:t xml:space="preserve">ecause it covers how to handle </w:t>
      </w:r>
      <w:r w:rsidR="00D12C69">
        <w:rPr>
          <w:rFonts w:ascii="Times New Roman" w:hAnsi="Times New Roman" w:cs="Times New Roman"/>
          <w:sz w:val="24"/>
          <w:szCs w:val="24"/>
        </w:rPr>
        <w:t>and write an SRS before releasing it to customers. Such as styling it appropriately for the user to read; Including the necessary components describing what should be included and what should be left out and the reasons why.</w:t>
      </w:r>
      <w:r w:rsidR="00EA1D3B">
        <w:rPr>
          <w:rFonts w:ascii="Times New Roman" w:hAnsi="Times New Roman" w:cs="Times New Roman"/>
          <w:sz w:val="24"/>
          <w:szCs w:val="24"/>
        </w:rPr>
        <w:t xml:space="preserve"> Other subclauses provided like 4.3.2.2 cover </w:t>
      </w:r>
      <w:r w:rsidR="006D67F1">
        <w:rPr>
          <w:rFonts w:ascii="Times New Roman" w:hAnsi="Times New Roman" w:cs="Times New Roman"/>
          <w:sz w:val="24"/>
          <w:szCs w:val="24"/>
        </w:rPr>
        <w:t xml:space="preserve">that the SRS should be written in a requirements specification language that can detect lexical, syntactical, and semantical errors. </w:t>
      </w:r>
      <w:r w:rsidR="00A922D6">
        <w:rPr>
          <w:rFonts w:ascii="Times New Roman" w:hAnsi="Times New Roman" w:cs="Times New Roman"/>
          <w:sz w:val="24"/>
          <w:szCs w:val="24"/>
        </w:rPr>
        <w:t>4.3.2.1 covers methods used in detecting ambiguity so it can be corrected.</w:t>
      </w:r>
    </w:p>
    <w:p w14:paraId="446A9372" w14:textId="47A7507C" w:rsidR="00A922D6" w:rsidRDefault="00A922D6" w:rsidP="008156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B7B89F4" w14:textId="77777777" w:rsidR="008156EB" w:rsidRPr="008156EB" w:rsidRDefault="008156EB" w:rsidP="008156E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8156EB" w:rsidRPr="00815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acob Blazina" w:date="2021-04-16T20:45:00Z" w:initials="JB">
    <w:p w14:paraId="0E355338" w14:textId="2E04A9AD" w:rsidR="003268AD" w:rsidRDefault="003268AD">
      <w:pPr>
        <w:pStyle w:val="CommentText"/>
      </w:pPr>
      <w:r>
        <w:rPr>
          <w:rStyle w:val="CommentReference"/>
        </w:rPr>
        <w:annotationRef/>
      </w:r>
      <w:r>
        <w:t xml:space="preserve">I believe the rubric is asking for section headers in this essay. </w:t>
      </w:r>
      <w:r>
        <w:rPr>
          <w:noProof/>
        </w:rPr>
        <w:drawing>
          <wp:inline distT="0" distB="0" distL="0" distR="0" wp14:anchorId="03EE3056" wp14:editId="63C10897">
            <wp:extent cx="5038725" cy="419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9" w:author="Jacob Blazina" w:date="2021-04-16T20:34:00Z" w:initials="JB">
    <w:p w14:paraId="47EB9137" w14:textId="2BE4921B" w:rsidR="007D5D32" w:rsidRDefault="007D5D32">
      <w:pPr>
        <w:pStyle w:val="CommentText"/>
      </w:pPr>
      <w:r>
        <w:rPr>
          <w:rStyle w:val="CommentReference"/>
        </w:rPr>
        <w:annotationRef/>
      </w:r>
      <w:r>
        <w:t xml:space="preserve">Try rewording this sentence. I would split it into multiple sentences. </w:t>
      </w:r>
    </w:p>
  </w:comment>
  <w:comment w:id="11" w:author="Jacob Blazina" w:date="2021-04-16T20:47:00Z" w:initials="JB">
    <w:p w14:paraId="6859947B" w14:textId="342594AC" w:rsidR="00582F97" w:rsidRDefault="00582F97">
      <w:pPr>
        <w:pStyle w:val="CommentText"/>
      </w:pPr>
      <w:r>
        <w:rPr>
          <w:rStyle w:val="CommentReference"/>
        </w:rPr>
        <w:annotationRef/>
      </w:r>
      <w:r>
        <w:t xml:space="preserve">Consider starting this with a topic statement that ties this thought together </w:t>
      </w:r>
    </w:p>
  </w:comment>
  <w:comment w:id="12" w:author="Jacob Blazina" w:date="2021-04-16T20:43:00Z" w:initials="JB">
    <w:p w14:paraId="162425CD" w14:textId="05104460" w:rsidR="00804227" w:rsidRDefault="00804227">
      <w:pPr>
        <w:pStyle w:val="CommentText"/>
      </w:pPr>
      <w:r>
        <w:rPr>
          <w:rStyle w:val="CommentReference"/>
        </w:rPr>
        <w:annotationRef/>
      </w:r>
      <w:r>
        <w:t>Try rewording without 2 commas</w:t>
      </w:r>
    </w:p>
  </w:comment>
  <w:comment w:id="14" w:author="Jacob Blazina" w:date="2021-04-16T20:55:00Z" w:initials="JB">
    <w:p w14:paraId="1954ADE9" w14:textId="084B2F15" w:rsidR="009E11F7" w:rsidRDefault="009E11F7">
      <w:pPr>
        <w:pStyle w:val="CommentText"/>
      </w:pPr>
      <w:r>
        <w:rPr>
          <w:rStyle w:val="CommentReference"/>
        </w:rPr>
        <w:annotationRef/>
      </w:r>
      <w:r>
        <w:t>Is this a separate list item?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E355338" w15:done="0"/>
  <w15:commentEx w15:paraId="47EB9137" w15:done="0"/>
  <w15:commentEx w15:paraId="6859947B" w15:done="0"/>
  <w15:commentEx w15:paraId="162425CD" w15:done="0"/>
  <w15:commentEx w15:paraId="1954ADE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2475CD" w16cex:dateUtc="2021-04-17T03:45:00Z"/>
  <w16cex:commentExtensible w16cex:durableId="2424733E" w16cex:dateUtc="2021-04-17T03:34:00Z"/>
  <w16cex:commentExtensible w16cex:durableId="24247672" w16cex:dateUtc="2021-04-17T03:47:00Z"/>
  <w16cex:commentExtensible w16cex:durableId="24247569" w16cex:dateUtc="2021-04-17T03:43:00Z"/>
  <w16cex:commentExtensible w16cex:durableId="2424785D" w16cex:dateUtc="2021-04-17T03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E355338" w16cid:durableId="242475CD"/>
  <w16cid:commentId w16cid:paraId="47EB9137" w16cid:durableId="2424733E"/>
  <w16cid:commentId w16cid:paraId="6859947B" w16cid:durableId="24247672"/>
  <w16cid:commentId w16cid:paraId="162425CD" w16cid:durableId="24247569"/>
  <w16cid:commentId w16cid:paraId="1954ADE9" w16cid:durableId="2424785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acob Blazina">
    <w15:presenceInfo w15:providerId="Windows Live" w15:userId="81d396183ba7f0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ocumentProtection w:edit="trackedChanges" w:enforcement="1" w:cryptProviderType="rsaAES" w:cryptAlgorithmClass="hash" w:cryptAlgorithmType="typeAny" w:cryptAlgorithmSid="14" w:cryptSpinCount="100000" w:hash="xS1zs6pinDVCxQXsEWKn7S1nn5j1Fecg2ykuLNtGFDrScRTkKuA3xWF1R3TW7XKzOoxWvIm4mytge87eSC95LQ==" w:salt="mEtgoJakxynOrIT1+wmI/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6EB"/>
    <w:rsid w:val="000459AB"/>
    <w:rsid w:val="000A469E"/>
    <w:rsid w:val="000D59D6"/>
    <w:rsid w:val="002006E0"/>
    <w:rsid w:val="002114A9"/>
    <w:rsid w:val="00230FE0"/>
    <w:rsid w:val="00235751"/>
    <w:rsid w:val="00275CB2"/>
    <w:rsid w:val="003268AD"/>
    <w:rsid w:val="00394828"/>
    <w:rsid w:val="003C7847"/>
    <w:rsid w:val="003F04FB"/>
    <w:rsid w:val="003F25E7"/>
    <w:rsid w:val="00516348"/>
    <w:rsid w:val="00540CC3"/>
    <w:rsid w:val="00582F97"/>
    <w:rsid w:val="00591F22"/>
    <w:rsid w:val="00606797"/>
    <w:rsid w:val="00692118"/>
    <w:rsid w:val="006C3651"/>
    <w:rsid w:val="006D67F1"/>
    <w:rsid w:val="007D5D32"/>
    <w:rsid w:val="00804227"/>
    <w:rsid w:val="008156EB"/>
    <w:rsid w:val="00817D76"/>
    <w:rsid w:val="00833147"/>
    <w:rsid w:val="00884DEB"/>
    <w:rsid w:val="008A08D7"/>
    <w:rsid w:val="008A54E9"/>
    <w:rsid w:val="008C7522"/>
    <w:rsid w:val="00985E73"/>
    <w:rsid w:val="009E11F7"/>
    <w:rsid w:val="009E2B33"/>
    <w:rsid w:val="00A315E2"/>
    <w:rsid w:val="00A922D6"/>
    <w:rsid w:val="00B97C24"/>
    <w:rsid w:val="00BB3282"/>
    <w:rsid w:val="00BB7033"/>
    <w:rsid w:val="00CC5D4B"/>
    <w:rsid w:val="00D12C69"/>
    <w:rsid w:val="00E80E8A"/>
    <w:rsid w:val="00EA1D3B"/>
    <w:rsid w:val="00EB34C0"/>
    <w:rsid w:val="00EC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E1D83"/>
  <w15:chartTrackingRefBased/>
  <w15:docId w15:val="{4561F41E-38FE-40CD-BC74-8F3B40EFA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D5D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5D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5D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5D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5D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D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D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E3E62-8349-4F9B-8408-86676ED02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Contreras Ortiz</dc:creator>
  <cp:keywords/>
  <dc:description/>
  <cp:lastModifiedBy>Jacob Blazina</cp:lastModifiedBy>
  <cp:revision>12</cp:revision>
  <dcterms:created xsi:type="dcterms:W3CDTF">2021-04-17T03:44:00Z</dcterms:created>
  <dcterms:modified xsi:type="dcterms:W3CDTF">2021-04-17T04:01:00Z</dcterms:modified>
</cp:coreProperties>
</file>