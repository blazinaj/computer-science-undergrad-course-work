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402437103"/>
        <w:docPartObj>
          <w:docPartGallery w:val="Cover Pages"/>
          <w:docPartUnique/>
        </w:docPartObj>
      </w:sdtPr>
      <w:sdtEndPr>
        <w:rPr>
          <w:sz w:val="24"/>
          <w:szCs w:val="24"/>
        </w:rPr>
      </w:sdtEndPr>
      <w:sdtContent>
        <w:p w14:paraId="4EE4FC56" w14:textId="66BF5BE1" w:rsidR="00FD2F27" w:rsidRDefault="00FD2F27" w:rsidP="004F7BD2">
          <w:pPr>
            <w:spacing w:line="480" w:lineRule="auto"/>
          </w:pPr>
        </w:p>
        <w:p w14:paraId="19837FE1" w14:textId="77777777" w:rsidR="007044E0" w:rsidRDefault="007044E0" w:rsidP="004F7BD2">
          <w:pPr>
            <w:spacing w:line="480" w:lineRule="auto"/>
            <w:rPr>
              <w:sz w:val="24"/>
              <w:szCs w:val="24"/>
            </w:rPr>
          </w:pPr>
        </w:p>
        <w:p w14:paraId="3E7672E7" w14:textId="77777777" w:rsidR="007044E0" w:rsidRDefault="007044E0" w:rsidP="004F7BD2">
          <w:pPr>
            <w:spacing w:line="480" w:lineRule="auto"/>
            <w:rPr>
              <w:sz w:val="24"/>
              <w:szCs w:val="24"/>
            </w:rPr>
          </w:pPr>
        </w:p>
        <w:p w14:paraId="262E409F" w14:textId="7F4BDFF6" w:rsidR="00FD2F27" w:rsidRDefault="00FD2F27" w:rsidP="004F7BD2">
          <w:pPr>
            <w:spacing w:line="480" w:lineRule="auto"/>
            <w:rPr>
              <w:sz w:val="24"/>
              <w:szCs w:val="24"/>
            </w:rPr>
          </w:pPr>
          <w:r>
            <w:rPr>
              <w:noProof/>
            </w:rPr>
            <mc:AlternateContent>
              <mc:Choice Requires="wps">
                <w:drawing>
                  <wp:anchor distT="0" distB="0" distL="182880" distR="182880" simplePos="0" relativeHeight="251189760" behindDoc="0" locked="0" layoutInCell="1" allowOverlap="1" wp14:anchorId="48A6C3CD" wp14:editId="40B271B4">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84B93E" w14:textId="611D770E" w:rsidR="00FD2F27" w:rsidRDefault="0023722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6F48">
                                      <w:rPr>
                                        <w:color w:val="4472C4" w:themeColor="accent1"/>
                                        <w:sz w:val="72"/>
                                        <w:szCs w:val="72"/>
                                      </w:rPr>
                                      <w:t>Implications of an interconnected cybersecurity landscape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0C352C6" w14:textId="5075A1D9" w:rsidR="00FD2F27" w:rsidRDefault="00FD2F27">
                                    <w:pPr>
                                      <w:pStyle w:val="NoSpacing"/>
                                      <w:spacing w:before="40" w:after="40"/>
                                      <w:rPr>
                                        <w:caps/>
                                        <w:color w:val="1F4E79" w:themeColor="accent5" w:themeShade="80"/>
                                        <w:sz w:val="28"/>
                                        <w:szCs w:val="28"/>
                                      </w:rPr>
                                    </w:pPr>
                                    <w:r>
                                      <w:rPr>
                                        <w:caps/>
                                        <w:color w:val="1F4E79" w:themeColor="accent5" w:themeShade="80"/>
                                        <w:sz w:val="28"/>
                                        <w:szCs w:val="28"/>
                                      </w:rPr>
                                      <w:t>A Survey of literature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4B21D7" w14:textId="4E0F569F" w:rsidR="00FD2F27" w:rsidRDefault="00FD2F27">
                                    <w:pPr>
                                      <w:pStyle w:val="NoSpacing"/>
                                      <w:spacing w:before="80" w:after="40"/>
                                      <w:rPr>
                                        <w:caps/>
                                        <w:color w:val="5B9BD5" w:themeColor="accent5"/>
                                        <w:sz w:val="24"/>
                                        <w:szCs w:val="24"/>
                                      </w:rPr>
                                    </w:pPr>
                                    <w:r>
                                      <w:rPr>
                                        <w:caps/>
                                        <w:color w:val="5B9BD5" w:themeColor="accent5"/>
                                        <w:sz w:val="24"/>
                                        <w:szCs w:val="24"/>
                                      </w:rPr>
                                      <w:t>Jacob Blazina</w:t>
                                    </w:r>
                                    <w:r w:rsidR="00FE1CD9">
                                      <w:rPr>
                                        <w:caps/>
                                        <w:color w:val="5B9BD5" w:themeColor="accent5"/>
                                        <w:sz w:val="24"/>
                                        <w:szCs w:val="24"/>
                                      </w:rPr>
                                      <w:t xml:space="preserve"> | May 25, 2021 | CS 325</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48A6C3CD" id="_x0000_t202" coordsize="21600,21600" o:spt="202" path="m,l,21600r21600,l21600,xe">
                    <v:stroke joinstyle="miter"/>
                    <v:path gradientshapeok="t" o:connecttype="rect"/>
                  </v:shapetype>
                  <v:shape id="Text Box 131" o:spid="_x0000_s1026" type="#_x0000_t202" style="position:absolute;margin-left:0;margin-top:0;width:369pt;height:529.2pt;z-index:251189760;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14:paraId="3A84B93E" w14:textId="611D770E" w:rsidR="00FD2F27" w:rsidRDefault="0023722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986F48">
                                <w:rPr>
                                  <w:color w:val="4472C4" w:themeColor="accent1"/>
                                  <w:sz w:val="72"/>
                                  <w:szCs w:val="72"/>
                                </w:rPr>
                                <w:t>Implications of an interconnected cybersecurity landscape</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10C352C6" w14:textId="5075A1D9" w:rsidR="00FD2F27" w:rsidRDefault="00FD2F27">
                              <w:pPr>
                                <w:pStyle w:val="NoSpacing"/>
                                <w:spacing w:before="40" w:after="40"/>
                                <w:rPr>
                                  <w:caps/>
                                  <w:color w:val="1F4E79" w:themeColor="accent5" w:themeShade="80"/>
                                  <w:sz w:val="28"/>
                                  <w:szCs w:val="28"/>
                                </w:rPr>
                              </w:pPr>
                              <w:r>
                                <w:rPr>
                                  <w:caps/>
                                  <w:color w:val="1F4E79" w:themeColor="accent5" w:themeShade="80"/>
                                  <w:sz w:val="28"/>
                                  <w:szCs w:val="28"/>
                                </w:rPr>
                                <w:t>A Survey of literature</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304B21D7" w14:textId="4E0F569F" w:rsidR="00FD2F27" w:rsidRDefault="00FD2F27">
                              <w:pPr>
                                <w:pStyle w:val="NoSpacing"/>
                                <w:spacing w:before="80" w:after="40"/>
                                <w:rPr>
                                  <w:caps/>
                                  <w:color w:val="5B9BD5" w:themeColor="accent5"/>
                                  <w:sz w:val="24"/>
                                  <w:szCs w:val="24"/>
                                </w:rPr>
                              </w:pPr>
                              <w:r>
                                <w:rPr>
                                  <w:caps/>
                                  <w:color w:val="5B9BD5" w:themeColor="accent5"/>
                                  <w:sz w:val="24"/>
                                  <w:szCs w:val="24"/>
                                </w:rPr>
                                <w:t>Jacob Blazina</w:t>
                              </w:r>
                              <w:r w:rsidR="00FE1CD9">
                                <w:rPr>
                                  <w:caps/>
                                  <w:color w:val="5B9BD5" w:themeColor="accent5"/>
                                  <w:sz w:val="24"/>
                                  <w:szCs w:val="24"/>
                                </w:rPr>
                                <w:t xml:space="preserve"> | May 25, 2021 | CS 325</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187712" behindDoc="0" locked="0" layoutInCell="1" allowOverlap="1" wp14:anchorId="18C0E541" wp14:editId="3B27A07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5-25T00:00:00Z">
                                    <w:dateFormat w:val="yyyy"/>
                                    <w:lid w:val="en-US"/>
                                    <w:storeMappedDataAs w:val="dateTime"/>
                                    <w:calendar w:val="gregorian"/>
                                  </w:date>
                                </w:sdtPr>
                                <w:sdtEndPr/>
                                <w:sdtContent>
                                  <w:p w14:paraId="293A1093" w14:textId="66C4D50F" w:rsidR="00FD2F27" w:rsidRDefault="00FD2F27">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8C0E541" id="Rectangle 132" o:spid="_x0000_s1027" style="position:absolute;margin-left:-4.4pt;margin-top:0;width:46.8pt;height:77.75pt;z-index:251187712;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" fillcolor="#4472c4 [3204]" stroked="f" strokeweight="1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5-25T00:00:00Z">
                              <w:dateFormat w:val="yyyy"/>
                              <w:lid w:val="en-US"/>
                              <w:storeMappedDataAs w:val="dateTime"/>
                              <w:calendar w:val="gregorian"/>
                            </w:date>
                          </w:sdtPr>
                          <w:sdtEndPr/>
                          <w:sdtContent>
                            <w:p w14:paraId="293A1093" w14:textId="66C4D50F" w:rsidR="00FD2F27" w:rsidRDefault="00FD2F27">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sidR="007044E0">
            <w:rPr>
              <w:sz w:val="24"/>
              <w:szCs w:val="24"/>
            </w:rPr>
            <w:t>Running Head: Sharing Cybersecurity Data</w:t>
          </w:r>
          <w:r>
            <w:rPr>
              <w:sz w:val="24"/>
              <w:szCs w:val="24"/>
            </w:rPr>
            <w:br w:type="page"/>
          </w:r>
        </w:p>
      </w:sdtContent>
    </w:sdt>
    <w:sdt>
      <w:sdtPr>
        <w:rPr>
          <w:rFonts w:asciiTheme="minorHAnsi" w:eastAsiaTheme="minorHAnsi" w:hAnsiTheme="minorHAnsi" w:cstheme="minorBidi"/>
          <w:color w:val="auto"/>
          <w:sz w:val="22"/>
          <w:szCs w:val="22"/>
        </w:rPr>
        <w:id w:val="-1496024845"/>
        <w:docPartObj>
          <w:docPartGallery w:val="Table of Contents"/>
          <w:docPartUnique/>
        </w:docPartObj>
      </w:sdtPr>
      <w:sdtEndPr>
        <w:rPr>
          <w:b/>
          <w:bCs/>
          <w:noProof/>
        </w:rPr>
      </w:sdtEndPr>
      <w:sdtContent>
        <w:p w14:paraId="1F64A3F9" w14:textId="7983E164" w:rsidR="004A282A" w:rsidRDefault="004A282A" w:rsidP="004F7BD2">
          <w:pPr>
            <w:pStyle w:val="TOCHeading"/>
            <w:spacing w:line="480" w:lineRule="auto"/>
          </w:pPr>
          <w:r>
            <w:t>Contents</w:t>
          </w:r>
        </w:p>
        <w:p w14:paraId="17E81338" w14:textId="2824E56C" w:rsidR="00BF676C" w:rsidRDefault="004A282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72854277" w:history="1">
            <w:r w:rsidR="00BF676C" w:rsidRPr="00E74CEA">
              <w:rPr>
                <w:rStyle w:val="Hyperlink"/>
                <w:noProof/>
              </w:rPr>
              <w:t>Abstract</w:t>
            </w:r>
            <w:r w:rsidR="00BF676C">
              <w:rPr>
                <w:noProof/>
                <w:webHidden/>
              </w:rPr>
              <w:tab/>
            </w:r>
            <w:r w:rsidR="00BF676C">
              <w:rPr>
                <w:noProof/>
                <w:webHidden/>
              </w:rPr>
              <w:fldChar w:fldCharType="begin"/>
            </w:r>
            <w:r w:rsidR="00BF676C">
              <w:rPr>
                <w:noProof/>
                <w:webHidden/>
              </w:rPr>
              <w:instrText xml:space="preserve"> PAGEREF _Toc72854277 \h </w:instrText>
            </w:r>
            <w:r w:rsidR="00BF676C">
              <w:rPr>
                <w:noProof/>
                <w:webHidden/>
              </w:rPr>
            </w:r>
            <w:r w:rsidR="00BF676C">
              <w:rPr>
                <w:noProof/>
                <w:webHidden/>
              </w:rPr>
              <w:fldChar w:fldCharType="separate"/>
            </w:r>
            <w:r w:rsidR="00F5650A">
              <w:rPr>
                <w:noProof/>
                <w:webHidden/>
              </w:rPr>
              <w:t>2</w:t>
            </w:r>
            <w:r w:rsidR="00BF676C">
              <w:rPr>
                <w:noProof/>
                <w:webHidden/>
              </w:rPr>
              <w:fldChar w:fldCharType="end"/>
            </w:r>
          </w:hyperlink>
        </w:p>
        <w:p w14:paraId="3D3605DD" w14:textId="606DE2E9" w:rsidR="00BF676C" w:rsidRDefault="00237227">
          <w:pPr>
            <w:pStyle w:val="TOC2"/>
            <w:tabs>
              <w:tab w:val="right" w:leader="dot" w:pos="9350"/>
            </w:tabs>
            <w:rPr>
              <w:rFonts w:eastAsiaTheme="minorEastAsia"/>
              <w:noProof/>
            </w:rPr>
          </w:pPr>
          <w:hyperlink w:anchor="_Toc72854278" w:history="1">
            <w:r w:rsidR="00BF676C" w:rsidRPr="00E74CEA">
              <w:rPr>
                <w:rStyle w:val="Hyperlink"/>
                <w:noProof/>
              </w:rPr>
              <w:t>Keywords</w:t>
            </w:r>
            <w:r w:rsidR="00BF676C">
              <w:rPr>
                <w:noProof/>
                <w:webHidden/>
              </w:rPr>
              <w:tab/>
            </w:r>
            <w:r w:rsidR="00BF676C">
              <w:rPr>
                <w:noProof/>
                <w:webHidden/>
              </w:rPr>
              <w:fldChar w:fldCharType="begin"/>
            </w:r>
            <w:r w:rsidR="00BF676C">
              <w:rPr>
                <w:noProof/>
                <w:webHidden/>
              </w:rPr>
              <w:instrText xml:space="preserve"> PAGEREF _Toc72854278 \h </w:instrText>
            </w:r>
            <w:r w:rsidR="00BF676C">
              <w:rPr>
                <w:noProof/>
                <w:webHidden/>
              </w:rPr>
            </w:r>
            <w:r w:rsidR="00BF676C">
              <w:rPr>
                <w:noProof/>
                <w:webHidden/>
              </w:rPr>
              <w:fldChar w:fldCharType="separate"/>
            </w:r>
            <w:r w:rsidR="00F5650A">
              <w:rPr>
                <w:noProof/>
                <w:webHidden/>
              </w:rPr>
              <w:t>2</w:t>
            </w:r>
            <w:r w:rsidR="00BF676C">
              <w:rPr>
                <w:noProof/>
                <w:webHidden/>
              </w:rPr>
              <w:fldChar w:fldCharType="end"/>
            </w:r>
          </w:hyperlink>
        </w:p>
        <w:p w14:paraId="5C8BC3CE" w14:textId="0824DC0A" w:rsidR="00BF676C" w:rsidRDefault="00237227">
          <w:pPr>
            <w:pStyle w:val="TOC1"/>
            <w:tabs>
              <w:tab w:val="right" w:leader="dot" w:pos="9350"/>
            </w:tabs>
            <w:rPr>
              <w:rFonts w:eastAsiaTheme="minorEastAsia"/>
              <w:noProof/>
            </w:rPr>
          </w:pPr>
          <w:hyperlink w:anchor="_Toc72854279" w:history="1">
            <w:r w:rsidR="00BF676C" w:rsidRPr="00E74CEA">
              <w:rPr>
                <w:rStyle w:val="Hyperlink"/>
                <w:noProof/>
              </w:rPr>
              <w:t>Introduction</w:t>
            </w:r>
            <w:r w:rsidR="00BF676C">
              <w:rPr>
                <w:noProof/>
                <w:webHidden/>
              </w:rPr>
              <w:tab/>
            </w:r>
            <w:r w:rsidR="00BF676C">
              <w:rPr>
                <w:noProof/>
                <w:webHidden/>
              </w:rPr>
              <w:fldChar w:fldCharType="begin"/>
            </w:r>
            <w:r w:rsidR="00BF676C">
              <w:rPr>
                <w:noProof/>
                <w:webHidden/>
              </w:rPr>
              <w:instrText xml:space="preserve"> PAGEREF _Toc72854279 \h </w:instrText>
            </w:r>
            <w:r w:rsidR="00BF676C">
              <w:rPr>
                <w:noProof/>
                <w:webHidden/>
              </w:rPr>
            </w:r>
            <w:r w:rsidR="00BF676C">
              <w:rPr>
                <w:noProof/>
                <w:webHidden/>
              </w:rPr>
              <w:fldChar w:fldCharType="separate"/>
            </w:r>
            <w:r w:rsidR="00F5650A">
              <w:rPr>
                <w:noProof/>
                <w:webHidden/>
              </w:rPr>
              <w:t>3</w:t>
            </w:r>
            <w:r w:rsidR="00BF676C">
              <w:rPr>
                <w:noProof/>
                <w:webHidden/>
              </w:rPr>
              <w:fldChar w:fldCharType="end"/>
            </w:r>
          </w:hyperlink>
        </w:p>
        <w:p w14:paraId="78E38B7A" w14:textId="4AEBBE0D" w:rsidR="00BF676C" w:rsidRDefault="00237227">
          <w:pPr>
            <w:pStyle w:val="TOC1"/>
            <w:tabs>
              <w:tab w:val="right" w:leader="dot" w:pos="9350"/>
            </w:tabs>
            <w:rPr>
              <w:rFonts w:eastAsiaTheme="minorEastAsia"/>
              <w:noProof/>
            </w:rPr>
          </w:pPr>
          <w:hyperlink w:anchor="_Toc72854280" w:history="1">
            <w:r w:rsidR="00BF676C" w:rsidRPr="00E74CEA">
              <w:rPr>
                <w:rStyle w:val="Hyperlink"/>
                <w:noProof/>
              </w:rPr>
              <w:t>Background on Cybersecurity Information Sharing</w:t>
            </w:r>
            <w:r w:rsidR="00BF676C">
              <w:rPr>
                <w:noProof/>
                <w:webHidden/>
              </w:rPr>
              <w:tab/>
            </w:r>
            <w:r w:rsidR="00BF676C">
              <w:rPr>
                <w:noProof/>
                <w:webHidden/>
              </w:rPr>
              <w:fldChar w:fldCharType="begin"/>
            </w:r>
            <w:r w:rsidR="00BF676C">
              <w:rPr>
                <w:noProof/>
                <w:webHidden/>
              </w:rPr>
              <w:instrText xml:space="preserve"> PAGEREF _Toc72854280 \h </w:instrText>
            </w:r>
            <w:r w:rsidR="00BF676C">
              <w:rPr>
                <w:noProof/>
                <w:webHidden/>
              </w:rPr>
            </w:r>
            <w:r w:rsidR="00BF676C">
              <w:rPr>
                <w:noProof/>
                <w:webHidden/>
              </w:rPr>
              <w:fldChar w:fldCharType="separate"/>
            </w:r>
            <w:r w:rsidR="00F5650A">
              <w:rPr>
                <w:noProof/>
                <w:webHidden/>
              </w:rPr>
              <w:t>3</w:t>
            </w:r>
            <w:r w:rsidR="00BF676C">
              <w:rPr>
                <w:noProof/>
                <w:webHidden/>
              </w:rPr>
              <w:fldChar w:fldCharType="end"/>
            </w:r>
          </w:hyperlink>
        </w:p>
        <w:p w14:paraId="4C6AB8C3" w14:textId="405704EF" w:rsidR="00BF676C" w:rsidRDefault="00237227">
          <w:pPr>
            <w:pStyle w:val="TOC1"/>
            <w:tabs>
              <w:tab w:val="right" w:leader="dot" w:pos="9350"/>
            </w:tabs>
            <w:rPr>
              <w:rFonts w:eastAsiaTheme="minorEastAsia"/>
              <w:noProof/>
            </w:rPr>
          </w:pPr>
          <w:hyperlink w:anchor="_Toc72854281" w:history="1">
            <w:r w:rsidR="00BF676C" w:rsidRPr="00E74CEA">
              <w:rPr>
                <w:rStyle w:val="Hyperlink"/>
                <w:noProof/>
              </w:rPr>
              <w:t>Technical Solutions to Cybersecurity Sharing</w:t>
            </w:r>
            <w:r w:rsidR="00BF676C">
              <w:rPr>
                <w:noProof/>
                <w:webHidden/>
              </w:rPr>
              <w:tab/>
            </w:r>
            <w:r w:rsidR="00BF676C">
              <w:rPr>
                <w:noProof/>
                <w:webHidden/>
              </w:rPr>
              <w:fldChar w:fldCharType="begin"/>
            </w:r>
            <w:r w:rsidR="00BF676C">
              <w:rPr>
                <w:noProof/>
                <w:webHidden/>
              </w:rPr>
              <w:instrText xml:space="preserve"> PAGEREF _Toc72854281 \h </w:instrText>
            </w:r>
            <w:r w:rsidR="00BF676C">
              <w:rPr>
                <w:noProof/>
                <w:webHidden/>
              </w:rPr>
            </w:r>
            <w:r w:rsidR="00BF676C">
              <w:rPr>
                <w:noProof/>
                <w:webHidden/>
              </w:rPr>
              <w:fldChar w:fldCharType="separate"/>
            </w:r>
            <w:r w:rsidR="00F5650A">
              <w:rPr>
                <w:noProof/>
                <w:webHidden/>
              </w:rPr>
              <w:t>5</w:t>
            </w:r>
            <w:r w:rsidR="00BF676C">
              <w:rPr>
                <w:noProof/>
                <w:webHidden/>
              </w:rPr>
              <w:fldChar w:fldCharType="end"/>
            </w:r>
          </w:hyperlink>
        </w:p>
        <w:p w14:paraId="353EEAFB" w14:textId="75951790" w:rsidR="00BF676C" w:rsidRDefault="00237227">
          <w:pPr>
            <w:pStyle w:val="TOC1"/>
            <w:tabs>
              <w:tab w:val="right" w:leader="dot" w:pos="9350"/>
            </w:tabs>
            <w:rPr>
              <w:rFonts w:eastAsiaTheme="minorEastAsia"/>
              <w:noProof/>
            </w:rPr>
          </w:pPr>
          <w:hyperlink w:anchor="_Toc72854282" w:history="1">
            <w:r w:rsidR="00BF676C" w:rsidRPr="00E74CEA">
              <w:rPr>
                <w:rStyle w:val="Hyperlink"/>
                <w:noProof/>
              </w:rPr>
              <w:t>Shortcomings of closed-door Incident Response Investigations</w:t>
            </w:r>
            <w:r w:rsidR="00BF676C">
              <w:rPr>
                <w:noProof/>
                <w:webHidden/>
              </w:rPr>
              <w:tab/>
            </w:r>
            <w:r w:rsidR="00BF676C">
              <w:rPr>
                <w:noProof/>
                <w:webHidden/>
              </w:rPr>
              <w:fldChar w:fldCharType="begin"/>
            </w:r>
            <w:r w:rsidR="00BF676C">
              <w:rPr>
                <w:noProof/>
                <w:webHidden/>
              </w:rPr>
              <w:instrText xml:space="preserve"> PAGEREF _Toc72854282 \h </w:instrText>
            </w:r>
            <w:r w:rsidR="00BF676C">
              <w:rPr>
                <w:noProof/>
                <w:webHidden/>
              </w:rPr>
            </w:r>
            <w:r w:rsidR="00BF676C">
              <w:rPr>
                <w:noProof/>
                <w:webHidden/>
              </w:rPr>
              <w:fldChar w:fldCharType="separate"/>
            </w:r>
            <w:r w:rsidR="00F5650A">
              <w:rPr>
                <w:noProof/>
                <w:webHidden/>
              </w:rPr>
              <w:t>6</w:t>
            </w:r>
            <w:r w:rsidR="00BF676C">
              <w:rPr>
                <w:noProof/>
                <w:webHidden/>
              </w:rPr>
              <w:fldChar w:fldCharType="end"/>
            </w:r>
          </w:hyperlink>
        </w:p>
        <w:p w14:paraId="49C9665D" w14:textId="22D84D8D" w:rsidR="00BF676C" w:rsidRDefault="00237227">
          <w:pPr>
            <w:pStyle w:val="TOC1"/>
            <w:tabs>
              <w:tab w:val="right" w:leader="dot" w:pos="9350"/>
            </w:tabs>
            <w:rPr>
              <w:rFonts w:eastAsiaTheme="minorEastAsia"/>
              <w:noProof/>
            </w:rPr>
          </w:pPr>
          <w:hyperlink w:anchor="_Toc72854283" w:history="1">
            <w:r w:rsidR="00BF676C" w:rsidRPr="00E74CEA">
              <w:rPr>
                <w:rStyle w:val="Hyperlink"/>
                <w:noProof/>
              </w:rPr>
              <w:t>Quantifying the Risks cybersecurity data sharing</w:t>
            </w:r>
            <w:r w:rsidR="00BF676C">
              <w:rPr>
                <w:noProof/>
                <w:webHidden/>
              </w:rPr>
              <w:tab/>
            </w:r>
            <w:r w:rsidR="00BF676C">
              <w:rPr>
                <w:noProof/>
                <w:webHidden/>
              </w:rPr>
              <w:fldChar w:fldCharType="begin"/>
            </w:r>
            <w:r w:rsidR="00BF676C">
              <w:rPr>
                <w:noProof/>
                <w:webHidden/>
              </w:rPr>
              <w:instrText xml:space="preserve"> PAGEREF _Toc72854283 \h </w:instrText>
            </w:r>
            <w:r w:rsidR="00BF676C">
              <w:rPr>
                <w:noProof/>
                <w:webHidden/>
              </w:rPr>
            </w:r>
            <w:r w:rsidR="00BF676C">
              <w:rPr>
                <w:noProof/>
                <w:webHidden/>
              </w:rPr>
              <w:fldChar w:fldCharType="separate"/>
            </w:r>
            <w:r w:rsidR="00F5650A">
              <w:rPr>
                <w:noProof/>
                <w:webHidden/>
              </w:rPr>
              <w:t>7</w:t>
            </w:r>
            <w:r w:rsidR="00BF676C">
              <w:rPr>
                <w:noProof/>
                <w:webHidden/>
              </w:rPr>
              <w:fldChar w:fldCharType="end"/>
            </w:r>
          </w:hyperlink>
        </w:p>
        <w:p w14:paraId="4E68ED0E" w14:textId="7E37BF6F" w:rsidR="00BF676C" w:rsidRDefault="00237227">
          <w:pPr>
            <w:pStyle w:val="TOC1"/>
            <w:tabs>
              <w:tab w:val="right" w:leader="dot" w:pos="9350"/>
            </w:tabs>
            <w:rPr>
              <w:rFonts w:eastAsiaTheme="minorEastAsia"/>
              <w:noProof/>
            </w:rPr>
          </w:pPr>
          <w:hyperlink w:anchor="_Toc72854284" w:history="1">
            <w:r w:rsidR="00BF676C" w:rsidRPr="00E74CEA">
              <w:rPr>
                <w:rStyle w:val="Hyperlink"/>
                <w:noProof/>
              </w:rPr>
              <w:t>Privacy Concerns</w:t>
            </w:r>
            <w:r w:rsidR="00BF676C">
              <w:rPr>
                <w:noProof/>
                <w:webHidden/>
              </w:rPr>
              <w:tab/>
            </w:r>
            <w:r w:rsidR="00BF676C">
              <w:rPr>
                <w:noProof/>
                <w:webHidden/>
              </w:rPr>
              <w:fldChar w:fldCharType="begin"/>
            </w:r>
            <w:r w:rsidR="00BF676C">
              <w:rPr>
                <w:noProof/>
                <w:webHidden/>
              </w:rPr>
              <w:instrText xml:space="preserve"> PAGEREF _Toc72854284 \h </w:instrText>
            </w:r>
            <w:r w:rsidR="00BF676C">
              <w:rPr>
                <w:noProof/>
                <w:webHidden/>
              </w:rPr>
            </w:r>
            <w:r w:rsidR="00BF676C">
              <w:rPr>
                <w:noProof/>
                <w:webHidden/>
              </w:rPr>
              <w:fldChar w:fldCharType="separate"/>
            </w:r>
            <w:r w:rsidR="00F5650A">
              <w:rPr>
                <w:noProof/>
                <w:webHidden/>
              </w:rPr>
              <w:t>8</w:t>
            </w:r>
            <w:r w:rsidR="00BF676C">
              <w:rPr>
                <w:noProof/>
                <w:webHidden/>
              </w:rPr>
              <w:fldChar w:fldCharType="end"/>
            </w:r>
          </w:hyperlink>
        </w:p>
        <w:p w14:paraId="2A5B01D0" w14:textId="1CDE679F" w:rsidR="00BF676C" w:rsidRDefault="00237227">
          <w:pPr>
            <w:pStyle w:val="TOC1"/>
            <w:tabs>
              <w:tab w:val="right" w:leader="dot" w:pos="9350"/>
            </w:tabs>
            <w:rPr>
              <w:rFonts w:eastAsiaTheme="minorEastAsia"/>
              <w:noProof/>
            </w:rPr>
          </w:pPr>
          <w:hyperlink w:anchor="_Toc72854285" w:history="1">
            <w:r w:rsidR="00BF676C" w:rsidRPr="00E74CEA">
              <w:rPr>
                <w:rStyle w:val="Hyperlink"/>
                <w:noProof/>
              </w:rPr>
              <w:t>Current Events Related to Cybersecurity Data Sharing</w:t>
            </w:r>
            <w:r w:rsidR="00BF676C">
              <w:rPr>
                <w:noProof/>
                <w:webHidden/>
              </w:rPr>
              <w:tab/>
            </w:r>
            <w:r w:rsidR="00BF676C">
              <w:rPr>
                <w:noProof/>
                <w:webHidden/>
              </w:rPr>
              <w:fldChar w:fldCharType="begin"/>
            </w:r>
            <w:r w:rsidR="00BF676C">
              <w:rPr>
                <w:noProof/>
                <w:webHidden/>
              </w:rPr>
              <w:instrText xml:space="preserve"> PAGEREF _Toc72854285 \h </w:instrText>
            </w:r>
            <w:r w:rsidR="00BF676C">
              <w:rPr>
                <w:noProof/>
                <w:webHidden/>
              </w:rPr>
            </w:r>
            <w:r w:rsidR="00BF676C">
              <w:rPr>
                <w:noProof/>
                <w:webHidden/>
              </w:rPr>
              <w:fldChar w:fldCharType="separate"/>
            </w:r>
            <w:r w:rsidR="00F5650A">
              <w:rPr>
                <w:noProof/>
                <w:webHidden/>
              </w:rPr>
              <w:t>9</w:t>
            </w:r>
            <w:r w:rsidR="00BF676C">
              <w:rPr>
                <w:noProof/>
                <w:webHidden/>
              </w:rPr>
              <w:fldChar w:fldCharType="end"/>
            </w:r>
          </w:hyperlink>
        </w:p>
        <w:p w14:paraId="0061463C" w14:textId="1AFA69B8" w:rsidR="00BF676C" w:rsidRDefault="00237227">
          <w:pPr>
            <w:pStyle w:val="TOC1"/>
            <w:tabs>
              <w:tab w:val="right" w:leader="dot" w:pos="9350"/>
            </w:tabs>
            <w:rPr>
              <w:rFonts w:eastAsiaTheme="minorEastAsia"/>
              <w:noProof/>
            </w:rPr>
          </w:pPr>
          <w:hyperlink w:anchor="_Toc72854286" w:history="1">
            <w:r w:rsidR="00BF676C" w:rsidRPr="00E74CEA">
              <w:rPr>
                <w:rStyle w:val="Hyperlink"/>
                <w:noProof/>
              </w:rPr>
              <w:t>Conclusion</w:t>
            </w:r>
            <w:r w:rsidR="00BF676C">
              <w:rPr>
                <w:noProof/>
                <w:webHidden/>
              </w:rPr>
              <w:tab/>
            </w:r>
            <w:r w:rsidR="00BF676C">
              <w:rPr>
                <w:noProof/>
                <w:webHidden/>
              </w:rPr>
              <w:fldChar w:fldCharType="begin"/>
            </w:r>
            <w:r w:rsidR="00BF676C">
              <w:rPr>
                <w:noProof/>
                <w:webHidden/>
              </w:rPr>
              <w:instrText xml:space="preserve"> PAGEREF _Toc72854286 \h </w:instrText>
            </w:r>
            <w:r w:rsidR="00BF676C">
              <w:rPr>
                <w:noProof/>
                <w:webHidden/>
              </w:rPr>
            </w:r>
            <w:r w:rsidR="00BF676C">
              <w:rPr>
                <w:noProof/>
                <w:webHidden/>
              </w:rPr>
              <w:fldChar w:fldCharType="separate"/>
            </w:r>
            <w:r w:rsidR="00F5650A">
              <w:rPr>
                <w:noProof/>
                <w:webHidden/>
              </w:rPr>
              <w:t>10</w:t>
            </w:r>
            <w:r w:rsidR="00BF676C">
              <w:rPr>
                <w:noProof/>
                <w:webHidden/>
              </w:rPr>
              <w:fldChar w:fldCharType="end"/>
            </w:r>
          </w:hyperlink>
        </w:p>
        <w:p w14:paraId="2ED00BB8" w14:textId="5BCF3177" w:rsidR="00BF676C" w:rsidRDefault="00237227">
          <w:pPr>
            <w:pStyle w:val="TOC1"/>
            <w:tabs>
              <w:tab w:val="right" w:leader="dot" w:pos="9350"/>
            </w:tabs>
            <w:rPr>
              <w:rFonts w:eastAsiaTheme="minorEastAsia"/>
              <w:noProof/>
            </w:rPr>
          </w:pPr>
          <w:hyperlink w:anchor="_Toc72854287" w:history="1">
            <w:r w:rsidR="00BF676C" w:rsidRPr="00E74CEA">
              <w:rPr>
                <w:rStyle w:val="Hyperlink"/>
                <w:noProof/>
              </w:rPr>
              <w:t>References</w:t>
            </w:r>
            <w:r w:rsidR="00BF676C">
              <w:rPr>
                <w:noProof/>
                <w:webHidden/>
              </w:rPr>
              <w:tab/>
            </w:r>
            <w:r w:rsidR="00BF676C">
              <w:rPr>
                <w:noProof/>
                <w:webHidden/>
              </w:rPr>
              <w:fldChar w:fldCharType="begin"/>
            </w:r>
            <w:r w:rsidR="00BF676C">
              <w:rPr>
                <w:noProof/>
                <w:webHidden/>
              </w:rPr>
              <w:instrText xml:space="preserve"> PAGEREF _Toc72854287 \h </w:instrText>
            </w:r>
            <w:r w:rsidR="00BF676C">
              <w:rPr>
                <w:noProof/>
                <w:webHidden/>
              </w:rPr>
            </w:r>
            <w:r w:rsidR="00BF676C">
              <w:rPr>
                <w:noProof/>
                <w:webHidden/>
              </w:rPr>
              <w:fldChar w:fldCharType="separate"/>
            </w:r>
            <w:r w:rsidR="00F5650A">
              <w:rPr>
                <w:noProof/>
                <w:webHidden/>
              </w:rPr>
              <w:t>11</w:t>
            </w:r>
            <w:r w:rsidR="00BF676C">
              <w:rPr>
                <w:noProof/>
                <w:webHidden/>
              </w:rPr>
              <w:fldChar w:fldCharType="end"/>
            </w:r>
          </w:hyperlink>
        </w:p>
        <w:p w14:paraId="72F34053" w14:textId="7E5E53DB" w:rsidR="004A282A" w:rsidRDefault="004A282A" w:rsidP="004F7BD2">
          <w:pPr>
            <w:spacing w:line="480" w:lineRule="auto"/>
          </w:pPr>
          <w:r>
            <w:rPr>
              <w:b/>
              <w:bCs/>
              <w:noProof/>
            </w:rPr>
            <w:fldChar w:fldCharType="end"/>
          </w:r>
        </w:p>
      </w:sdtContent>
    </w:sdt>
    <w:p w14:paraId="44FE8B73" w14:textId="28E9625C" w:rsidR="004A282A" w:rsidRDefault="004A282A" w:rsidP="004F7BD2">
      <w:pPr>
        <w:spacing w:line="480" w:lineRule="auto"/>
        <w:rPr>
          <w:sz w:val="24"/>
          <w:szCs w:val="24"/>
        </w:rPr>
      </w:pPr>
      <w:r>
        <w:rPr>
          <w:sz w:val="24"/>
          <w:szCs w:val="24"/>
        </w:rPr>
        <w:br w:type="page"/>
      </w:r>
    </w:p>
    <w:p w14:paraId="04200BF7" w14:textId="4FE1A604" w:rsidR="00093492" w:rsidRDefault="004A282A" w:rsidP="00093492">
      <w:pPr>
        <w:pStyle w:val="Heading1"/>
        <w:spacing w:line="480" w:lineRule="auto"/>
        <w:jc w:val="center"/>
      </w:pPr>
      <w:bookmarkStart w:id="0" w:name="_Toc72854277"/>
      <w:r>
        <w:lastRenderedPageBreak/>
        <w:t>Abstract</w:t>
      </w:r>
      <w:bookmarkEnd w:id="0"/>
    </w:p>
    <w:p w14:paraId="1EAAC0FF" w14:textId="0A9E348E" w:rsidR="00093492" w:rsidRDefault="00093492" w:rsidP="000F5B19">
      <w:pPr>
        <w:spacing w:line="480" w:lineRule="auto"/>
      </w:pPr>
      <w:r>
        <w:tab/>
        <w:t xml:space="preserve">Cybersecurity data is inherently sensitive and </w:t>
      </w:r>
      <w:r w:rsidR="00717EB0">
        <w:t xml:space="preserve">may contain private information. In the </w:t>
      </w:r>
      <w:r w:rsidR="000F5B19">
        <w:t xml:space="preserve">context of </w:t>
      </w:r>
      <w:r w:rsidR="00717EB0">
        <w:t>security incident</w:t>
      </w:r>
      <w:r w:rsidR="000F5B19">
        <w:t>s</w:t>
      </w:r>
      <w:r w:rsidR="00717EB0">
        <w:t xml:space="preserve">, this information must be quickly and thoroughly analyzed </w:t>
      </w:r>
      <w:r w:rsidR="00773D17">
        <w:t xml:space="preserve">for detection and response. Whenever data is shared across organizational boundaries, there is </w:t>
      </w:r>
      <w:r w:rsidR="00F72098">
        <w:t xml:space="preserve">risk involved that the data may become compromised itself. </w:t>
      </w:r>
      <w:r w:rsidR="00FF037B">
        <w:t xml:space="preserve">Compromised cybersecurity data is doubly sensitive, as it contains private information and it </w:t>
      </w:r>
      <w:r w:rsidR="009B30C2">
        <w:t xml:space="preserve">also </w:t>
      </w:r>
      <w:r w:rsidR="00FF037B">
        <w:t xml:space="preserve">contains information that </w:t>
      </w:r>
      <w:r w:rsidR="006B6D99">
        <w:t>may allow attackers to procure lateral attack vectors to then compromise even more data.</w:t>
      </w:r>
      <w:r w:rsidR="00A06763">
        <w:t xml:space="preserve"> Cybersecurity data </w:t>
      </w:r>
      <w:r w:rsidR="007324A4">
        <w:t>is</w:t>
      </w:r>
      <w:r w:rsidR="00A06763">
        <w:t xml:space="preserve"> shared in</w:t>
      </w:r>
      <w:r w:rsidR="007324A4">
        <w:t xml:space="preserve"> ever</w:t>
      </w:r>
      <w:r w:rsidR="00A06763">
        <w:t xml:space="preserve"> greater amounts as the international dependence on information systems grow.</w:t>
      </w:r>
      <w:r w:rsidR="007324A4">
        <w:t xml:space="preserve"> Starting with threat information sharing for anti-malware programs and evolving into multi-source information sharing for Intrusion Detection and Prevention systems, the </w:t>
      </w:r>
      <w:r w:rsidR="00896D38">
        <w:t xml:space="preserve">library of sensitive datatypes that may be compromised is expanding. </w:t>
      </w:r>
      <w:r w:rsidR="00334822">
        <w:t>There are many technological approaches that both facilitate this transmission of data while also securing it, such as the DFAX and CASE frameworks.</w:t>
      </w:r>
      <w:r w:rsidR="00E36BD6">
        <w:t xml:space="preserve"> It is not trivial to quantify the risk inherent in sharing cybersecurity data, nor </w:t>
      </w:r>
      <w:r w:rsidR="00B34714">
        <w:t xml:space="preserve">is there an obvious way to mitigate the privacy concerns involved in sharing sensitive information. </w:t>
      </w:r>
      <w:r w:rsidR="0066126B">
        <w:t>Organization’s that do not want to share cybersecurity data are at a disadvantage, and the recent presidential executive order</w:t>
      </w:r>
      <w:r w:rsidR="00CF2EF6">
        <w:t>s may be the final blow for institutions that want to keep that information contained inside their boundaries.</w:t>
      </w:r>
      <w:r w:rsidR="00510EB5">
        <w:t xml:space="preserve"> </w:t>
      </w:r>
      <w:r w:rsidR="00BF68AA">
        <w:t xml:space="preserve">The balance of pros and cons related to sharing sensitive cybersecurity data across organizations continues to </w:t>
      </w:r>
      <w:r w:rsidR="00771C48">
        <w:t>evolve at a rapid pace.</w:t>
      </w:r>
    </w:p>
    <w:p w14:paraId="7252EA13" w14:textId="2AB49EF5" w:rsidR="00BB2751" w:rsidRDefault="00BB2751" w:rsidP="00BB2751">
      <w:pPr>
        <w:pStyle w:val="Heading2"/>
        <w:jc w:val="center"/>
      </w:pPr>
      <w:bookmarkStart w:id="1" w:name="_Toc72854278"/>
      <w:r>
        <w:t>Keywords</w:t>
      </w:r>
      <w:bookmarkEnd w:id="1"/>
    </w:p>
    <w:p w14:paraId="6E42DA5E" w14:textId="7943A5D6" w:rsidR="00D26D87" w:rsidRPr="00D26D87" w:rsidRDefault="009D5224" w:rsidP="00E47375">
      <w:r>
        <w:t>Cybersecurity, Information Security, Incident Response, Privacy, Information Sharing,</w:t>
      </w:r>
      <w:r w:rsidR="00BF676C">
        <w:t xml:space="preserve"> Risk</w:t>
      </w:r>
    </w:p>
    <w:p w14:paraId="28270D77" w14:textId="77777777" w:rsidR="004A282A" w:rsidRDefault="004A282A" w:rsidP="000F5B19">
      <w:pPr>
        <w:spacing w:line="480" w:lineRule="auto"/>
        <w:rPr>
          <w:rFonts w:asciiTheme="majorHAnsi" w:eastAsiaTheme="majorEastAsia" w:hAnsiTheme="majorHAnsi" w:cstheme="majorBidi"/>
          <w:color w:val="2F5496" w:themeColor="accent1" w:themeShade="BF"/>
          <w:sz w:val="32"/>
          <w:szCs w:val="32"/>
        </w:rPr>
      </w:pPr>
      <w:r>
        <w:br w:type="page"/>
      </w:r>
    </w:p>
    <w:p w14:paraId="47445621" w14:textId="62F5042F" w:rsidR="00524D5B" w:rsidRDefault="004A282A" w:rsidP="004F7BD2">
      <w:pPr>
        <w:pStyle w:val="Heading1"/>
        <w:spacing w:line="480" w:lineRule="auto"/>
        <w:jc w:val="center"/>
      </w:pPr>
      <w:bookmarkStart w:id="2" w:name="_Toc72854279"/>
      <w:r>
        <w:lastRenderedPageBreak/>
        <w:t>Introduction</w:t>
      </w:r>
      <w:bookmarkEnd w:id="2"/>
    </w:p>
    <w:p w14:paraId="5C560D5D" w14:textId="77777777" w:rsidR="00174692" w:rsidRDefault="004F7BD2" w:rsidP="004F7BD2">
      <w:pPr>
        <w:spacing w:line="480" w:lineRule="auto"/>
      </w:pPr>
      <w:r>
        <w:tab/>
      </w:r>
      <w:r w:rsidR="00B46333">
        <w:t>Cybersecurity</w:t>
      </w:r>
      <w:r w:rsidR="0021196D">
        <w:t xml:space="preserve">, </w:t>
      </w:r>
      <w:r w:rsidR="00273C93">
        <w:t>also commonly referred to as Information Security,</w:t>
      </w:r>
      <w:r w:rsidR="00BE0F32">
        <w:t xml:space="preserve"> </w:t>
      </w:r>
      <w:r w:rsidR="006F1802">
        <w:t xml:space="preserve">is a concern that grows at the same accelerated rate as the </w:t>
      </w:r>
      <w:r w:rsidR="00BD0B69">
        <w:t xml:space="preserve">continued global </w:t>
      </w:r>
      <w:r w:rsidR="0041609E">
        <w:t xml:space="preserve">growth </w:t>
      </w:r>
      <w:r w:rsidR="00BD0B69">
        <w:t xml:space="preserve">of IT infrastructures. </w:t>
      </w:r>
      <w:r w:rsidR="00686926">
        <w:t>Upwards of 50% of economic growth</w:t>
      </w:r>
      <w:r w:rsidR="00040F86">
        <w:t xml:space="preserve"> in the ten years leading up to 2005 was related directly to</w:t>
      </w:r>
      <w:r w:rsidR="0041609E">
        <w:t xml:space="preserve"> information system adoption (</w:t>
      </w:r>
      <w:r w:rsidR="00581872">
        <w:t>Bhatia 57)</w:t>
      </w:r>
      <w:r w:rsidR="0041609E">
        <w:t>.</w:t>
      </w:r>
      <w:r w:rsidR="00581872">
        <w:t xml:space="preserve"> </w:t>
      </w:r>
      <w:r w:rsidR="00CC7D0B">
        <w:t xml:space="preserve">As </w:t>
      </w:r>
      <w:r w:rsidR="00C734E2">
        <w:t xml:space="preserve">more private </w:t>
      </w:r>
      <w:r w:rsidR="00503D3D">
        <w:t>companies</w:t>
      </w:r>
      <w:r w:rsidR="00C734E2">
        <w:t xml:space="preserve"> and government institutes lean on IT infrastructure, th</w:t>
      </w:r>
      <w:r w:rsidR="00447A7A">
        <w:t>e importance of cybersecurity grows</w:t>
      </w:r>
      <w:r w:rsidR="00C960FC">
        <w:t xml:space="preserve">. </w:t>
      </w:r>
      <w:r w:rsidR="00503D3D">
        <w:t>In recent times</w:t>
      </w:r>
      <w:r w:rsidR="0019074B">
        <w:t>,</w:t>
      </w:r>
      <w:r w:rsidR="00765626">
        <w:t xml:space="preserve"> information systems </w:t>
      </w:r>
      <w:r w:rsidR="0019074B">
        <w:t xml:space="preserve">continue to become </w:t>
      </w:r>
      <w:r w:rsidR="005921AE">
        <w:t xml:space="preserve">ever more inter-connected with systems across organizational boundaries. </w:t>
      </w:r>
    </w:p>
    <w:p w14:paraId="38BB8DE9" w14:textId="5B0BDCDA" w:rsidR="0064607C" w:rsidRDefault="003D7E06" w:rsidP="00AE331D">
      <w:pPr>
        <w:spacing w:line="480" w:lineRule="auto"/>
        <w:ind w:firstLine="720"/>
      </w:pPr>
      <w:r>
        <w:t>This paper addresses the pros and cons of information sharing</w:t>
      </w:r>
      <w:r w:rsidR="00707C16">
        <w:t xml:space="preserve"> in general, with a specific look at the newly emerging field of </w:t>
      </w:r>
      <w:r w:rsidR="00707C16" w:rsidRPr="00707C16">
        <w:rPr>
          <w:b/>
          <w:bCs/>
        </w:rPr>
        <w:t>cybersecurity</w:t>
      </w:r>
      <w:r w:rsidR="00707C16">
        <w:t xml:space="preserve"> information sharing.</w:t>
      </w:r>
      <w:r w:rsidR="001139D8">
        <w:t xml:space="preserve"> </w:t>
      </w:r>
      <w:r w:rsidR="0066087E">
        <w:t>Cybersecurity</w:t>
      </w:r>
      <w:r w:rsidR="001139D8">
        <w:t xml:space="preserve"> information is inherently sensitive, and the illicit use of this data can passively </w:t>
      </w:r>
      <w:r w:rsidR="0066087E">
        <w:t>expose and lead to the compromise</w:t>
      </w:r>
      <w:ins w:id="3" w:author="Jacob Blazina" w:date="2021-05-27T13:50:00Z">
        <w:r w:rsidR="00237227">
          <w:t xml:space="preserve"> of</w:t>
        </w:r>
      </w:ins>
      <w:r w:rsidR="001139D8">
        <w:t xml:space="preserve"> </w:t>
      </w:r>
      <w:r w:rsidR="0066087E">
        <w:t>existing information systems.</w:t>
      </w:r>
      <w:r w:rsidR="004872FB">
        <w:t xml:space="preserve"> The implications of sharing cybersecurity </w:t>
      </w:r>
      <w:r w:rsidR="0057400A">
        <w:t xml:space="preserve">data </w:t>
      </w:r>
      <w:r w:rsidR="004872FB">
        <w:t xml:space="preserve">across organizational boundaries </w:t>
      </w:r>
      <w:r w:rsidR="0057400A">
        <w:t>are dramatic</w:t>
      </w:r>
      <w:r w:rsidR="008579A4">
        <w:t xml:space="preserve">. Sharing this data helps organizations detect </w:t>
      </w:r>
      <w:r w:rsidR="00662AFB">
        <w:t xml:space="preserve">and respond to incidents, but also introduces new attack vectors that </w:t>
      </w:r>
      <w:r w:rsidR="00C81765">
        <w:t xml:space="preserve">can become incidents in and of themselves. </w:t>
      </w:r>
    </w:p>
    <w:p w14:paraId="61C41712" w14:textId="7FC6D1BE" w:rsidR="00C54644" w:rsidRDefault="00CE0420" w:rsidP="00BC6866">
      <w:pPr>
        <w:pStyle w:val="Heading1"/>
        <w:spacing w:line="480" w:lineRule="auto"/>
        <w:jc w:val="center"/>
      </w:pPr>
      <w:bookmarkStart w:id="4" w:name="_Toc72854280"/>
      <w:r>
        <w:t xml:space="preserve">Background on </w:t>
      </w:r>
      <w:r w:rsidR="00974555">
        <w:t xml:space="preserve">Cybersecurity </w:t>
      </w:r>
      <w:r w:rsidR="00C54644">
        <w:t>Information Sharing</w:t>
      </w:r>
      <w:bookmarkEnd w:id="4"/>
    </w:p>
    <w:p w14:paraId="592953A3" w14:textId="3835B0A1" w:rsidR="002452E4" w:rsidRDefault="00D92C65" w:rsidP="00DA42CA">
      <w:pPr>
        <w:spacing w:line="480" w:lineRule="auto"/>
        <w:ind w:firstLine="720"/>
      </w:pPr>
      <w:r>
        <w:t xml:space="preserve">Threat </w:t>
      </w:r>
      <w:r w:rsidR="00BC68E6">
        <w:t xml:space="preserve">Information sharing is key to many </w:t>
      </w:r>
      <w:r>
        <w:t xml:space="preserve">preventative cybersecurity measures. </w:t>
      </w:r>
      <w:r w:rsidR="00494D1A">
        <w:t>A</w:t>
      </w:r>
      <w:r w:rsidR="00B5579B">
        <w:t xml:space="preserve"> case study performed </w:t>
      </w:r>
      <w:r w:rsidR="00A13BF9">
        <w:t xml:space="preserve">in association with </w:t>
      </w:r>
      <w:r w:rsidR="00764678">
        <w:t>the Arizona Cyber Threat Response Alliance (</w:t>
      </w:r>
      <w:r w:rsidR="00A13BF9">
        <w:t>ACTRA</w:t>
      </w:r>
      <w:r w:rsidR="00764678">
        <w:t>)</w:t>
      </w:r>
      <w:r w:rsidR="00494D1A">
        <w:t xml:space="preserve"> by</w:t>
      </w:r>
      <w:r w:rsidR="0035615E">
        <w:t xml:space="preserve"> John Haas, Gail-Joon Ahn, and Frank Grimmelmann </w:t>
      </w:r>
      <w:r w:rsidR="00494D1A">
        <w:t xml:space="preserve">sheds some light on the current landscape of threat information sharing. </w:t>
      </w:r>
      <w:r w:rsidR="000C3826">
        <w:t xml:space="preserve">Companies that provide anti-malware services </w:t>
      </w:r>
      <w:r w:rsidR="00845D3A">
        <w:t xml:space="preserve">utilize threat information sharing to rapidly respond to a growing list of cyber vulnerabilities (Haas 2). </w:t>
      </w:r>
      <w:r w:rsidR="00EE0E6B">
        <w:t xml:space="preserve">This case study </w:t>
      </w:r>
      <w:r w:rsidR="0099765F">
        <w:t>specifically addresses the benefits of sharing cybersecurity data</w:t>
      </w:r>
      <w:r w:rsidR="0073316A">
        <w:t xml:space="preserve"> and alleviate the opposition of sharing this data across organizational boundaries. </w:t>
      </w:r>
    </w:p>
    <w:p w14:paraId="5304BDB8" w14:textId="339F55DB" w:rsidR="00375FAB" w:rsidRDefault="00E822C7" w:rsidP="00DA42CA">
      <w:pPr>
        <w:spacing w:line="480" w:lineRule="auto"/>
        <w:ind w:firstLine="720"/>
      </w:pPr>
      <w:r>
        <w:rPr>
          <w:noProof/>
        </w:rPr>
        <w:lastRenderedPageBreak/>
        <mc:AlternateContent>
          <mc:Choice Requires="wps">
            <w:drawing>
              <wp:anchor distT="0" distB="0" distL="114300" distR="114300" simplePos="0" relativeHeight="251223552" behindDoc="0" locked="0" layoutInCell="1" allowOverlap="1" wp14:anchorId="0AA31A12" wp14:editId="2D2FA432">
                <wp:simplePos x="0" y="0"/>
                <wp:positionH relativeFrom="column">
                  <wp:posOffset>1466850</wp:posOffset>
                </wp:positionH>
                <wp:positionV relativeFrom="paragraph">
                  <wp:posOffset>1167765</wp:posOffset>
                </wp:positionV>
                <wp:extent cx="2828925" cy="152400"/>
                <wp:effectExtent l="0" t="0" r="9525" b="0"/>
                <wp:wrapTopAndBottom/>
                <wp:docPr id="2" name="Text Box 2"/>
                <wp:cNvGraphicFramePr/>
                <a:graphic xmlns:a="http://schemas.openxmlformats.org/drawingml/2006/main">
                  <a:graphicData uri="http://schemas.microsoft.com/office/word/2010/wordprocessingShape">
                    <wps:wsp>
                      <wps:cNvSpPr txBox="1"/>
                      <wps:spPr>
                        <a:xfrm>
                          <a:off x="0" y="0"/>
                          <a:ext cx="2828925" cy="152400"/>
                        </a:xfrm>
                        <a:prstGeom prst="rect">
                          <a:avLst/>
                        </a:prstGeom>
                        <a:solidFill>
                          <a:prstClr val="white"/>
                        </a:solidFill>
                        <a:ln>
                          <a:noFill/>
                        </a:ln>
                      </wps:spPr>
                      <wps:txbx>
                        <w:txbxContent>
                          <w:p w14:paraId="7E58B801" w14:textId="151A59B4" w:rsidR="00D93378" w:rsidRPr="00504A2F" w:rsidRDefault="00D93378" w:rsidP="00D93378">
                            <w:pPr>
                              <w:pStyle w:val="Caption"/>
                              <w:rPr>
                                <w:noProof/>
                              </w:rPr>
                            </w:pPr>
                            <w:r>
                              <w:t xml:space="preserve">Table </w:t>
                            </w:r>
                            <w:fldSimple w:instr=" SEQ Table \* ARABIC ">
                              <w:r w:rsidR="0006576E">
                                <w:rPr>
                                  <w:noProof/>
                                </w:rPr>
                                <w:t>1</w:t>
                              </w:r>
                            </w:fldSimple>
                            <w:r>
                              <w:t>: Time scale disparity: compromise vs discovery</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31A12" id="Text Box 2" o:spid="_x0000_s1028" type="#_x0000_t202" style="position:absolute;left:0;text-align:left;margin-left:115.5pt;margin-top:91.95pt;width:222.75pt;height:12pt;z-index:251223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" stroked="f">
                <v:textbox inset="0,0,0,0">
                  <w:txbxContent>
                    <w:p w14:paraId="7E58B801" w14:textId="151A59B4" w:rsidR="00D93378" w:rsidRPr="00504A2F" w:rsidRDefault="00D93378" w:rsidP="00D93378">
                      <w:pPr>
                        <w:pStyle w:val="Caption"/>
                        <w:rPr>
                          <w:noProof/>
                        </w:rPr>
                      </w:pPr>
                      <w:r>
                        <w:t xml:space="preserve">Table </w:t>
                      </w:r>
                      <w:fldSimple w:instr=" SEQ Table \* ARABIC ">
                        <w:r w:rsidR="0006576E">
                          <w:rPr>
                            <w:noProof/>
                          </w:rPr>
                          <w:t>1</w:t>
                        </w:r>
                      </w:fldSimple>
                      <w:r>
                        <w:t>: Time scale disparity: compromise vs discovery</w:t>
                      </w:r>
                    </w:p>
                  </w:txbxContent>
                </v:textbox>
                <w10:wrap type="topAndBottom"/>
              </v:shape>
            </w:pict>
          </mc:Fallback>
        </mc:AlternateContent>
      </w:r>
      <w:r>
        <w:rPr>
          <w:noProof/>
        </w:rPr>
        <w:drawing>
          <wp:anchor distT="0" distB="0" distL="114300" distR="114300" simplePos="0" relativeHeight="251208192" behindDoc="0" locked="0" layoutInCell="1" allowOverlap="1" wp14:anchorId="4B566A39" wp14:editId="5F664B51">
            <wp:simplePos x="0" y="0"/>
            <wp:positionH relativeFrom="column">
              <wp:posOffset>1295400</wp:posOffset>
            </wp:positionH>
            <wp:positionV relativeFrom="paragraph">
              <wp:posOffset>1320165</wp:posOffset>
            </wp:positionV>
            <wp:extent cx="3067050" cy="72390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067050" cy="723900"/>
                    </a:xfrm>
                    <a:prstGeom prst="rect">
                      <a:avLst/>
                    </a:prstGeom>
                  </pic:spPr>
                </pic:pic>
              </a:graphicData>
            </a:graphic>
          </wp:anchor>
        </w:drawing>
      </w:r>
      <w:r w:rsidR="00D50E9B">
        <w:t xml:space="preserve">One of the main arguments for sharing cybersecurity data relates to the </w:t>
      </w:r>
      <w:r w:rsidR="007F0178">
        <w:t>timeline of detection and response. The authors provide a table that illustrates</w:t>
      </w:r>
      <w:r w:rsidR="00A83D69">
        <w:t xml:space="preserve"> the importance of rapid detection of an incident. </w:t>
      </w:r>
      <w:r w:rsidR="00582346">
        <w:t>Notice the inverse relationship between discovery time and damage done.</w:t>
      </w:r>
      <w:r w:rsidR="00D47A16">
        <w:t xml:space="preserve"> </w:t>
      </w:r>
    </w:p>
    <w:p w14:paraId="5E68D562" w14:textId="7CE36C69" w:rsidR="00375FAB" w:rsidRDefault="00375FAB" w:rsidP="00375FAB">
      <w:pPr>
        <w:spacing w:line="480" w:lineRule="auto"/>
      </w:pPr>
    </w:p>
    <w:p w14:paraId="7EC5E95A" w14:textId="595A643F" w:rsidR="0073316A" w:rsidRDefault="008415B2" w:rsidP="00375FAB">
      <w:pPr>
        <w:spacing w:line="480" w:lineRule="auto"/>
      </w:pPr>
      <w:r>
        <w:t xml:space="preserve">Upwards of 83% </w:t>
      </w:r>
      <w:r w:rsidR="00D47A16">
        <w:t>of the damage done</w:t>
      </w:r>
      <w:r>
        <w:t xml:space="preserve"> happens within the first minutes or hours of an incident, while </w:t>
      </w:r>
      <w:r w:rsidR="00895457">
        <w:t>around 89% of the discovery doesn’t happen until days or weeks later (Haas 3). At th</w:t>
      </w:r>
      <w:r w:rsidR="0061425F">
        <w:t xml:space="preserve">e point of discovery, it is far </w:t>
      </w:r>
      <w:r w:rsidR="008168D2">
        <w:t>too</w:t>
      </w:r>
      <w:r w:rsidR="0061425F">
        <w:t xml:space="preserve"> late to mitigate the current incident, and any recovery efforts </w:t>
      </w:r>
      <w:r w:rsidR="00375FAB">
        <w:t xml:space="preserve">are only for the benefit of not allowing </w:t>
      </w:r>
      <w:r w:rsidR="004A000B">
        <w:t>the</w:t>
      </w:r>
      <w:r w:rsidR="00375FAB">
        <w:t xml:space="preserve"> attack vector to be used again.</w:t>
      </w:r>
    </w:p>
    <w:p w14:paraId="544D3AAF" w14:textId="27CA7F2F" w:rsidR="004A000B" w:rsidRDefault="004A000B" w:rsidP="00375FAB">
      <w:pPr>
        <w:spacing w:line="480" w:lineRule="auto"/>
      </w:pPr>
      <w:r>
        <w:tab/>
      </w:r>
      <w:r w:rsidR="007508D9">
        <w:t>The timescale of incident detection and response</w:t>
      </w:r>
      <w:r w:rsidR="005A5227">
        <w:t xml:space="preserve"> can be improved via threat information sharing. </w:t>
      </w:r>
      <w:r w:rsidR="0016318A">
        <w:t xml:space="preserve">In their section on Alerts, Haass </w:t>
      </w:r>
      <w:r w:rsidR="00113495">
        <w:t>et al.</w:t>
      </w:r>
      <w:r w:rsidR="00CC06D0">
        <w:t xml:space="preserve"> (</w:t>
      </w:r>
      <w:r w:rsidR="00831512">
        <w:t>Haas 3)</w:t>
      </w:r>
      <w:r w:rsidR="0016318A">
        <w:t xml:space="preserve"> describe Intrusion Detection Systems (IDS) that </w:t>
      </w:r>
      <w:r w:rsidR="00113495">
        <w:t>can pick up on anomalous data by pattern matching with previously shared incident data from other organizations</w:t>
      </w:r>
      <w:r w:rsidR="00831512">
        <w:t xml:space="preserve">. By sharing this data across organizational boundaries, an automated system can provide near instantaneous detection </w:t>
      </w:r>
      <w:r w:rsidR="00330444">
        <w:t xml:space="preserve">of an incident, which could potentially mitigate a majority of the damage done. The researchers </w:t>
      </w:r>
      <w:r w:rsidR="000324B3">
        <w:t xml:space="preserve">continue on to highlight the flip side of this rapid detection: alerting the attackers that </w:t>
      </w:r>
      <w:r w:rsidR="00116F95">
        <w:t xml:space="preserve">their attack has been noticed. </w:t>
      </w:r>
      <w:r w:rsidR="000C797C">
        <w:t xml:space="preserve">When an attacker knows that the organization is aware of the attack, they will quickly go dark to avoid being </w:t>
      </w:r>
      <w:r w:rsidR="00974555">
        <w:t>caught (Haass 3).</w:t>
      </w:r>
      <w:r w:rsidR="00D761EB">
        <w:t xml:space="preserve"> </w:t>
      </w:r>
      <w:r w:rsidR="006C7889">
        <w:t xml:space="preserve">Because of this, detection measures are best designed to </w:t>
      </w:r>
      <w:r w:rsidR="00EB5F49">
        <w:t xml:space="preserve">quietly alert the victims so that they can gather important data about the attacker before </w:t>
      </w:r>
      <w:r w:rsidR="00CE0420">
        <w:t>and during their response.</w:t>
      </w:r>
    </w:p>
    <w:p w14:paraId="6383F35E" w14:textId="3DBA34D0" w:rsidR="00BE6169" w:rsidRDefault="00BE6169" w:rsidP="00BC6866">
      <w:pPr>
        <w:pStyle w:val="Heading1"/>
        <w:spacing w:line="480" w:lineRule="auto"/>
        <w:jc w:val="center"/>
      </w:pPr>
      <w:bookmarkStart w:id="5" w:name="_Toc72854281"/>
      <w:r>
        <w:lastRenderedPageBreak/>
        <w:t>Technical Solutions to Cybersecurity Sharing</w:t>
      </w:r>
      <w:bookmarkEnd w:id="5"/>
    </w:p>
    <w:p w14:paraId="2B88DE9D" w14:textId="4BE8ED71" w:rsidR="003D7239" w:rsidRDefault="003D7239" w:rsidP="00784E10">
      <w:pPr>
        <w:spacing w:line="480" w:lineRule="auto"/>
      </w:pPr>
      <w:r>
        <w:tab/>
      </w:r>
      <w:r w:rsidR="00867572">
        <w:t xml:space="preserve">There are many emerging technologies </w:t>
      </w:r>
      <w:r w:rsidR="004D5F83">
        <w:t xml:space="preserve">that provide </w:t>
      </w:r>
      <w:r w:rsidR="00051F59">
        <w:t>functionality for sharing cybersecurity data across organizational boundaries.</w:t>
      </w:r>
      <w:r w:rsidR="00B52B0D">
        <w:t xml:space="preserve"> </w:t>
      </w:r>
      <w:r w:rsidR="00C21A2F">
        <w:t>A 2015 article by Eoghan Casey, Greg Back, and Sean Barnum discusses one prevalent technology to foster the sharing of cybersecurity data. The autho</w:t>
      </w:r>
      <w:r w:rsidR="007C09F7">
        <w:t>rs describe a programming language called Cyber Observable eXpression (CybOX</w:t>
      </w:r>
      <w:r w:rsidR="008F0D04">
        <w:t xml:space="preserve">). This language is an open source effort for standardizing </w:t>
      </w:r>
      <w:r w:rsidR="007F3C7E">
        <w:t xml:space="preserve">digital data that is </w:t>
      </w:r>
      <w:r w:rsidR="00E377EB">
        <w:t xml:space="preserve">fostered by the US Department of Homeland Security (Casey 2015). </w:t>
      </w:r>
      <w:r w:rsidR="00A946A3">
        <w:t xml:space="preserve">As depicted in the following </w:t>
      </w:r>
      <w:r w:rsidR="001D4370">
        <w:t>figure</w:t>
      </w:r>
      <w:r w:rsidR="00A946A3">
        <w:t xml:space="preserve">, </w:t>
      </w:r>
      <w:r w:rsidR="00FD7186">
        <w:t>CybOX (</w:t>
      </w:r>
      <w:r w:rsidR="00CA1ECD">
        <w:t>circled in red)</w:t>
      </w:r>
      <w:r w:rsidR="00A946A3">
        <w:t xml:space="preserve"> is one small piece of a framework </w:t>
      </w:r>
      <w:r w:rsidR="001D4370">
        <w:t>called Digital Forensic Analysis eXpression (DFAX)</w:t>
      </w:r>
      <w:r w:rsidR="004F1EAF">
        <w:t>.</w:t>
      </w:r>
    </w:p>
    <w:p w14:paraId="0DC6B0CB" w14:textId="1167B88B" w:rsidR="009A0FC5" w:rsidRDefault="004F1EAF" w:rsidP="009A0FC5">
      <w:pPr>
        <w:keepNext/>
        <w:spacing w:line="480" w:lineRule="auto"/>
      </w:pPr>
      <w:r>
        <w:rPr>
          <w:noProof/>
        </w:rPr>
        <mc:AlternateContent>
          <mc:Choice Requires="wps">
            <w:drawing>
              <wp:anchor distT="0" distB="0" distL="114300" distR="114300" simplePos="0" relativeHeight="252128768" behindDoc="0" locked="0" layoutInCell="1" allowOverlap="1" wp14:anchorId="6C37E7E8" wp14:editId="3084AAD6">
                <wp:simplePos x="0" y="0"/>
                <wp:positionH relativeFrom="column">
                  <wp:posOffset>3925019</wp:posOffset>
                </wp:positionH>
                <wp:positionV relativeFrom="paragraph">
                  <wp:posOffset>2225220</wp:posOffset>
                </wp:positionV>
                <wp:extent cx="698739" cy="500332"/>
                <wp:effectExtent l="19050" t="19050" r="25400" b="14605"/>
                <wp:wrapNone/>
                <wp:docPr id="8" name="Oval 8"/>
                <wp:cNvGraphicFramePr/>
                <a:graphic xmlns:a="http://schemas.openxmlformats.org/drawingml/2006/main">
                  <a:graphicData uri="http://schemas.microsoft.com/office/word/2010/wordprocessingShape">
                    <wps:wsp>
                      <wps:cNvSpPr/>
                      <wps:spPr>
                        <a:xfrm>
                          <a:off x="0" y="0"/>
                          <a:ext cx="698739" cy="500332"/>
                        </a:xfrm>
                        <a:prstGeom prst="ellipse">
                          <a:avLst/>
                        </a:prstGeom>
                        <a:noFill/>
                        <a:ln w="28575">
                          <a:solidFill>
                            <a:srgbClr val="FF0000"/>
                          </a:solidFill>
                        </a:ln>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685F81" id="Oval 8" o:spid="_x0000_s1026" style="position:absolute;margin-left:309.05pt;margin-top:175.2pt;width:55pt;height:39.4pt;z-index:25212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" filled="f" strokecolor="red" strokeweight="2.25pt">
                <v:stroke joinstyle="miter"/>
              </v:oval>
            </w:pict>
          </mc:Fallback>
        </mc:AlternateContent>
      </w:r>
      <w:r>
        <w:rPr>
          <w:noProof/>
        </w:rPr>
        <w:drawing>
          <wp:inline distT="0" distB="0" distL="0" distR="0" wp14:anchorId="3FBC34DC" wp14:editId="0CA3FB33">
            <wp:extent cx="5943600" cy="36798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9825"/>
                    </a:xfrm>
                    <a:prstGeom prst="rect">
                      <a:avLst/>
                    </a:prstGeom>
                    <a:noFill/>
                    <a:ln>
                      <a:noFill/>
                    </a:ln>
                  </pic:spPr>
                </pic:pic>
              </a:graphicData>
            </a:graphic>
          </wp:inline>
        </w:drawing>
      </w:r>
    </w:p>
    <w:p w14:paraId="3E02AB54" w14:textId="65335A2B" w:rsidR="004F1EAF" w:rsidRPr="003D7239" w:rsidRDefault="009A0FC5" w:rsidP="009A0FC5">
      <w:pPr>
        <w:pStyle w:val="Caption"/>
      </w:pPr>
      <w:r>
        <w:t xml:space="preserve">Figure </w:t>
      </w:r>
      <w:fldSimple w:instr=" SEQ Figure \* ARABIC ">
        <w:r>
          <w:rPr>
            <w:noProof/>
          </w:rPr>
          <w:t>1</w:t>
        </w:r>
      </w:fldSimple>
      <w:r>
        <w:t>: DFAX Architecture</w:t>
      </w:r>
    </w:p>
    <w:p w14:paraId="1E7E049E" w14:textId="66F3EC28" w:rsidR="00BE6169" w:rsidRDefault="009A0FC5" w:rsidP="00375FAB">
      <w:pPr>
        <w:spacing w:line="480" w:lineRule="auto"/>
      </w:pPr>
      <w:r>
        <w:tab/>
        <w:t>Another article headed by the same author addresses</w:t>
      </w:r>
      <w:r w:rsidR="00396A4F">
        <w:t xml:space="preserve"> the same </w:t>
      </w:r>
      <w:r w:rsidR="004A0C35">
        <w:t>framework</w:t>
      </w:r>
      <w:r w:rsidR="00396A4F">
        <w:t xml:space="preserve"> from the API perspective</w:t>
      </w:r>
      <w:r w:rsidR="004A0C35">
        <w:t xml:space="preserve">, </w:t>
      </w:r>
      <w:r w:rsidR="00FD7186">
        <w:t>specifically the Cyber-investigation Analysis Standard Expression Portion (</w:t>
      </w:r>
      <w:r w:rsidR="00CA1ECD">
        <w:t>CASE).</w:t>
      </w:r>
      <w:r w:rsidR="00F721A3">
        <w:t xml:space="preserve"> CASE</w:t>
      </w:r>
      <w:r w:rsidR="00ED07E3">
        <w:t xml:space="preserve"> works similarly to DFAX and </w:t>
      </w:r>
      <w:r w:rsidR="00E870FE">
        <w:t xml:space="preserve">still utilizes CybOX, but is more flexible and can be used in a more general </w:t>
      </w:r>
      <w:r w:rsidR="00E870FE">
        <w:lastRenderedPageBreak/>
        <w:t>setting (</w:t>
      </w:r>
      <w:r w:rsidR="00C0720D">
        <w:t>Casey 2017)</w:t>
      </w:r>
      <w:r w:rsidR="00E870FE">
        <w:t>.</w:t>
      </w:r>
      <w:r w:rsidR="00C0720D">
        <w:t xml:space="preserve"> These technologies show that there is a large network of interconnected </w:t>
      </w:r>
      <w:r w:rsidR="00CA3EA1">
        <w:t>systems that are designed to facilitate the sharing of information security data</w:t>
      </w:r>
      <w:r w:rsidR="006A30FE">
        <w:t xml:space="preserve">. Many of these technologies are open source and designed to grow and evolve with the changing cybersecurity landscape. </w:t>
      </w:r>
      <w:r w:rsidR="009F141F">
        <w:t xml:space="preserve">Because of the interconnected nature of these technologies, organizations that continue to </w:t>
      </w:r>
      <w:r w:rsidR="00D15C00">
        <w:t>push for in-house response procedures may not be benefitting.</w:t>
      </w:r>
      <w:r w:rsidR="00E870FE">
        <w:t xml:space="preserve"> </w:t>
      </w:r>
    </w:p>
    <w:p w14:paraId="7C6F6CC7" w14:textId="3789A070" w:rsidR="00CE0420" w:rsidRDefault="00CE0420" w:rsidP="00BC6866">
      <w:pPr>
        <w:pStyle w:val="Heading1"/>
        <w:spacing w:line="480" w:lineRule="auto"/>
        <w:jc w:val="center"/>
      </w:pPr>
      <w:bookmarkStart w:id="6" w:name="_Toc72854282"/>
      <w:r>
        <w:t>Shortcomings of closed-door Incident Response Investigations</w:t>
      </w:r>
      <w:bookmarkEnd w:id="6"/>
    </w:p>
    <w:p w14:paraId="1D321606" w14:textId="72B1F49B" w:rsidR="00582346" w:rsidRDefault="00A91E6C" w:rsidP="00A02EB1">
      <w:pPr>
        <w:spacing w:line="480" w:lineRule="auto"/>
        <w:ind w:firstLine="720"/>
      </w:pPr>
      <w:r>
        <w:t>There are</w:t>
      </w:r>
      <w:r w:rsidR="00EE489B">
        <w:t xml:space="preserve"> many current examples of information technology that does not foster collaborative sharing of cybersecurity data. In a</w:t>
      </w:r>
      <w:r w:rsidR="00A23934">
        <w:t xml:space="preserve"> 2011 article</w:t>
      </w:r>
      <w:r w:rsidR="00F37B63">
        <w:t>, David Bennett addresses one of the common cases of closed-door cyber investigations</w:t>
      </w:r>
      <w:r w:rsidR="00F42580">
        <w:t xml:space="preserve">: getting data off mobile devices. Mobile devices are notoriously hard for </w:t>
      </w:r>
      <w:r w:rsidR="008D0C79">
        <w:t xml:space="preserve">investigators to </w:t>
      </w:r>
      <w:r w:rsidR="003A57AD">
        <w:t xml:space="preserve">crack and device manufacturers have historically </w:t>
      </w:r>
      <w:r w:rsidR="00C55454">
        <w:t xml:space="preserve">been reticent to provide data to investigators (Bennett). </w:t>
      </w:r>
    </w:p>
    <w:p w14:paraId="048F933E" w14:textId="1EC4EE34" w:rsidR="00C55454" w:rsidRDefault="00C55454" w:rsidP="00F37B63">
      <w:pPr>
        <w:spacing w:line="480" w:lineRule="auto"/>
      </w:pPr>
      <w:r>
        <w:tab/>
      </w:r>
      <w:r w:rsidR="003E5DEB">
        <w:t xml:space="preserve">Like any legal investigation, even if investigators </w:t>
      </w:r>
      <w:r w:rsidR="009C2E17">
        <w:t>retrieve data from a device the data may not be admissible in court if the means of obtaining the data were unsound</w:t>
      </w:r>
      <w:r w:rsidR="005965FD">
        <w:t xml:space="preserve"> (Bennett). </w:t>
      </w:r>
      <w:r w:rsidR="0060662D">
        <w:t>This highlights the fact that the decision to share</w:t>
      </w:r>
      <w:r w:rsidR="006657FC">
        <w:t xml:space="preserve"> or not share</w:t>
      </w:r>
      <w:r w:rsidR="0060662D">
        <w:t xml:space="preserve"> data across organizational boundaries may have a major impact </w:t>
      </w:r>
      <w:r w:rsidR="006657FC">
        <w:t>for better or for worse. There is a blurry line between cybersecurity data and personal data</w:t>
      </w:r>
      <w:r w:rsidR="00AF6E1E">
        <w:t xml:space="preserve"> as well. What if investigators were to present their data request </w:t>
      </w:r>
      <w:r w:rsidR="00C45E55">
        <w:t xml:space="preserve">in a cybersecurity context? </w:t>
      </w:r>
      <w:r w:rsidR="003A36FC">
        <w:t xml:space="preserve">For </w:t>
      </w:r>
      <w:r w:rsidR="006C3727">
        <w:t>example,</w:t>
      </w:r>
      <w:r w:rsidR="003A36FC">
        <w:t xml:space="preserve"> investigators</w:t>
      </w:r>
      <w:r w:rsidR="00C45E55">
        <w:t xml:space="preserve"> could be investigating a hacker group </w:t>
      </w:r>
      <w:r w:rsidR="003A36FC">
        <w:t xml:space="preserve">that is related to a drug cartel, and request </w:t>
      </w:r>
      <w:r w:rsidR="00503804">
        <w:t>device manufacturers to release network logs</w:t>
      </w:r>
      <w:r w:rsidR="000F3122">
        <w:t xml:space="preserve"> that could potentially relate to </w:t>
      </w:r>
      <w:r w:rsidR="00296AF3">
        <w:t>either</w:t>
      </w:r>
      <w:r w:rsidR="000F3122">
        <w:t xml:space="preserve"> criminal investigation. </w:t>
      </w:r>
    </w:p>
    <w:p w14:paraId="66618489" w14:textId="39AC99F3" w:rsidR="005F77FA" w:rsidRDefault="00B371E3" w:rsidP="00A02EB1">
      <w:pPr>
        <w:spacing w:line="480" w:lineRule="auto"/>
        <w:ind w:firstLine="720"/>
      </w:pPr>
      <w:r>
        <w:t xml:space="preserve">When organizations are </w:t>
      </w:r>
      <w:r w:rsidR="00D71598">
        <w:t>averse</w:t>
      </w:r>
      <w:r>
        <w:t xml:space="preserve"> to sharing incident data, </w:t>
      </w:r>
      <w:r w:rsidR="00D71598">
        <w:t xml:space="preserve">it is important as well to consider the human element of incident investigations. </w:t>
      </w:r>
      <w:r w:rsidR="00142BA2">
        <w:t>An organization that is t</w:t>
      </w:r>
      <w:r w:rsidR="00D71598">
        <w:t xml:space="preserve">rying to </w:t>
      </w:r>
      <w:r w:rsidR="00142BA2">
        <w:t xml:space="preserve">fully handle an incident in-house can </w:t>
      </w:r>
      <w:r w:rsidR="0039127E">
        <w:t>be subject to internal biases</w:t>
      </w:r>
      <w:r w:rsidR="00A4760F">
        <w:t xml:space="preserve"> in their methodology that could hamper an investigation (Spring, J and Illari, P</w:t>
      </w:r>
      <w:r w:rsidR="005A0EA7">
        <w:t>.</w:t>
      </w:r>
      <w:r w:rsidR="00A4760F">
        <w:t xml:space="preserve"> </w:t>
      </w:r>
      <w:r w:rsidR="005A0EA7">
        <w:t>18).</w:t>
      </w:r>
      <w:r w:rsidR="00A94B6C">
        <w:t xml:space="preserve"> </w:t>
      </w:r>
      <w:r w:rsidR="0006627D">
        <w:t xml:space="preserve">The security ramifications of a cybersecurity data breach can be very hard to quantify. An incident can be virtually impossible to directly link back to a previous breach; for example, an </w:t>
      </w:r>
      <w:r w:rsidR="0006627D">
        <w:lastRenderedPageBreak/>
        <w:t xml:space="preserve">attacker may have gleaned from a compromised Information Security Policy that an organization has a gap in their change management process, and could use that knowledge to exploit a legacy employee account for malicious purposes. In this scenario, it would be virtually impossible for internal investigators to determine how the specific attack vector was constructed. </w:t>
      </w:r>
      <w:r w:rsidR="00C72D1E">
        <w:t xml:space="preserve">Outside investigators may identify these gaps and </w:t>
      </w:r>
      <w:r w:rsidR="00B43771">
        <w:t>find the attack vector</w:t>
      </w:r>
      <w:r w:rsidR="00C72D1E">
        <w:t xml:space="preserve"> much quicker than an internal team.</w:t>
      </w:r>
    </w:p>
    <w:p w14:paraId="3BD15991" w14:textId="112AF6DD" w:rsidR="005F77FA" w:rsidRDefault="00172C08" w:rsidP="00BC6866">
      <w:pPr>
        <w:pStyle w:val="Heading1"/>
        <w:spacing w:line="480" w:lineRule="auto"/>
        <w:jc w:val="center"/>
      </w:pPr>
      <w:bookmarkStart w:id="7" w:name="_Toc72854283"/>
      <w:r>
        <w:t xml:space="preserve">Quantifying the </w:t>
      </w:r>
      <w:r w:rsidR="005F77FA">
        <w:t>Risks cybersecurity data sharing</w:t>
      </w:r>
      <w:bookmarkEnd w:id="7"/>
    </w:p>
    <w:p w14:paraId="7770B2EA" w14:textId="2D9ADC7D" w:rsidR="003D371C" w:rsidRDefault="003D371C" w:rsidP="003D371C">
      <w:pPr>
        <w:spacing w:line="480" w:lineRule="auto"/>
        <w:ind w:firstLine="720"/>
      </w:pPr>
      <w:r>
        <w:t xml:space="preserve">The sharing of data has ushered in a revolution in user experience, allowing technology to quickly add value to the daily lives of many people. Bank account information may now be simultaneously shared between a home lender, credit card issuer, and accounting software, which allows individuals to analyze their financial footprint and quickly apply for loans. Educational information moves between universities, testing centers, and high schools to streamline the process of getting a formal education. </w:t>
      </w:r>
    </w:p>
    <w:p w14:paraId="398CAD80" w14:textId="44EF8A5E" w:rsidR="003D371C" w:rsidRDefault="003D371C" w:rsidP="003D371C">
      <w:pPr>
        <w:spacing w:line="480" w:lineRule="auto"/>
        <w:ind w:firstLine="720"/>
      </w:pPr>
      <w:r>
        <w:t xml:space="preserve">There are countless examples of information sharing providing immense benefits both for organizations and for consumers. On the flip side, there are many examples of information sharing becoming a huge problem. In 2017, the national credit bureau </w:t>
      </w:r>
      <w:r w:rsidR="008168D2">
        <w:t>Equifax</w:t>
      </w:r>
      <w:r>
        <w:t xml:space="preserve"> experienced a data breach that affected over 145 million people (Zou 2). This number is only a rough estimate, and the implications reach much further when considering lateral security issues that stem from an incident of this size. The sole purpose of credit bureaus is specifically to facilitate information sharing to streamline the process of consumer loans and other applications</w:t>
      </w:r>
      <w:r w:rsidR="00927AF3">
        <w:t xml:space="preserve">, and this </w:t>
      </w:r>
      <w:r w:rsidR="00DC4595">
        <w:t>information sharing by nature produces substantial risk that would otherwise be avoided without these data streams.</w:t>
      </w:r>
    </w:p>
    <w:p w14:paraId="3F2E21B1" w14:textId="765800EC" w:rsidR="00DC4595" w:rsidRDefault="008E6FA8" w:rsidP="003D371C">
      <w:pPr>
        <w:spacing w:line="480" w:lineRule="auto"/>
        <w:ind w:firstLine="720"/>
      </w:pPr>
      <w:r>
        <w:t xml:space="preserve">It is hard to accurately predict the risk involved with cybersecurity data streams. </w:t>
      </w:r>
      <w:r w:rsidR="00DC4595">
        <w:t>A</w:t>
      </w:r>
      <w:r w:rsidR="00B45E9C">
        <w:t xml:space="preserve"> 2016 article </w:t>
      </w:r>
      <w:r w:rsidR="008863AC">
        <w:t>written by Riccardo Bortomaleotti, And</w:t>
      </w:r>
      <w:r>
        <w:t xml:space="preserve">reas Peter, Maarten Everts, Willem Jonker, and Pieter Hartel </w:t>
      </w:r>
      <w:r w:rsidR="008A4DAD">
        <w:t xml:space="preserve">depicts the </w:t>
      </w:r>
      <w:r w:rsidR="00A446A5">
        <w:t>efforts involved</w:t>
      </w:r>
      <w:r w:rsidR="008A4DAD">
        <w:t xml:space="preserve"> when trying to quantify </w:t>
      </w:r>
      <w:r w:rsidR="000C5536">
        <w:t>the effects of an incident.</w:t>
      </w:r>
      <w:r w:rsidR="006D36E1">
        <w:t xml:space="preserve"> Data is considered to be </w:t>
      </w:r>
      <w:r w:rsidR="00E44DFF">
        <w:lastRenderedPageBreak/>
        <w:t>leaked if an attacker was able to access it (Bortomaleotti 484)</w:t>
      </w:r>
      <w:r w:rsidR="0026278D">
        <w:t xml:space="preserve">. </w:t>
      </w:r>
      <w:r w:rsidR="00377573">
        <w:t xml:space="preserve">While the authors present an excellent approach </w:t>
      </w:r>
      <w:r w:rsidR="001D1000">
        <w:t>of setting up information systems in such a way that data leakage can be quantified</w:t>
      </w:r>
      <w:r w:rsidR="00661EDD">
        <w:t>, t</w:t>
      </w:r>
      <w:r w:rsidR="001D1000">
        <w:t xml:space="preserve">he very nature of their approach is </w:t>
      </w:r>
      <w:r w:rsidR="006977F7">
        <w:t>complicated and unapproachable for most organizations. Their proposed solution involves engineering systems in a very precise way to</w:t>
      </w:r>
      <w:r w:rsidR="00613CF8">
        <w:t xml:space="preserve"> accurately </w:t>
      </w:r>
      <w:r w:rsidR="008745D6">
        <w:t>calculate how much data was leaked in an incident.</w:t>
      </w:r>
      <w:r w:rsidR="00BE3206">
        <w:t xml:space="preserve"> The authors even address that</w:t>
      </w:r>
      <w:r w:rsidR="00F456FB">
        <w:t xml:space="preserve"> their approach is difficult to scale and is computationally expensive</w:t>
      </w:r>
      <w:r w:rsidR="00CB28FA">
        <w:t xml:space="preserve"> (Bortomaleotti 493)</w:t>
      </w:r>
      <w:r w:rsidR="00792855">
        <w:t xml:space="preserve">, which may prohibit smaller cybersecurity </w:t>
      </w:r>
      <w:r w:rsidR="00CB28FA">
        <w:t>teams</w:t>
      </w:r>
      <w:r w:rsidR="00792855">
        <w:t xml:space="preserve"> </w:t>
      </w:r>
      <w:r w:rsidR="00CB28FA">
        <w:t xml:space="preserve">from effectively setting up information systems that are strong against attackers. </w:t>
      </w:r>
    </w:p>
    <w:p w14:paraId="29B8C053" w14:textId="335B2DBA" w:rsidR="00D059F9" w:rsidRDefault="00D059F9" w:rsidP="00BC6866">
      <w:pPr>
        <w:pStyle w:val="Heading1"/>
        <w:spacing w:line="480" w:lineRule="auto"/>
        <w:jc w:val="center"/>
      </w:pPr>
      <w:bookmarkStart w:id="8" w:name="_Toc72854284"/>
      <w:r>
        <w:t>Privacy Concerns</w:t>
      </w:r>
      <w:bookmarkEnd w:id="8"/>
    </w:p>
    <w:p w14:paraId="082C4E59" w14:textId="4F8C9DDE" w:rsidR="00D059F9" w:rsidRDefault="00D72CAE" w:rsidP="00D059F9">
      <w:pPr>
        <w:spacing w:line="480" w:lineRule="auto"/>
      </w:pPr>
      <w:r>
        <w:rPr>
          <w:noProof/>
        </w:rPr>
        <mc:AlternateContent>
          <mc:Choice Requires="wps">
            <w:drawing>
              <wp:anchor distT="0" distB="0" distL="114300" distR="114300" simplePos="0" relativeHeight="252125696" behindDoc="0" locked="0" layoutInCell="1" allowOverlap="1" wp14:anchorId="027C0815" wp14:editId="7E5DCB35">
                <wp:simplePos x="0" y="0"/>
                <wp:positionH relativeFrom="column">
                  <wp:posOffset>2839132</wp:posOffset>
                </wp:positionH>
                <wp:positionV relativeFrom="paragraph">
                  <wp:posOffset>4924018</wp:posOffset>
                </wp:positionV>
                <wp:extent cx="3819525" cy="635"/>
                <wp:effectExtent l="0" t="0" r="0" b="0"/>
                <wp:wrapTopAndBottom/>
                <wp:docPr id="6" name="Text Box 6"/>
                <wp:cNvGraphicFramePr/>
                <a:graphic xmlns:a="http://schemas.openxmlformats.org/drawingml/2006/main">
                  <a:graphicData uri="http://schemas.microsoft.com/office/word/2010/wordprocessingShape">
                    <wps:wsp>
                      <wps:cNvSpPr txBox="1"/>
                      <wps:spPr>
                        <a:xfrm>
                          <a:off x="0" y="0"/>
                          <a:ext cx="3819525" cy="635"/>
                        </a:xfrm>
                        <a:prstGeom prst="rect">
                          <a:avLst/>
                        </a:prstGeom>
                        <a:solidFill>
                          <a:prstClr val="white"/>
                        </a:solidFill>
                        <a:ln>
                          <a:noFill/>
                        </a:ln>
                      </wps:spPr>
                      <wps:txbx>
                        <w:txbxContent>
                          <w:p w14:paraId="49DB9B7B" w14:textId="78CEEACF" w:rsidR="0006576E" w:rsidRPr="004E443F" w:rsidRDefault="0006576E" w:rsidP="0006576E">
                            <w:pPr>
                              <w:pStyle w:val="Caption"/>
                              <w:rPr>
                                <w:noProof/>
                              </w:rPr>
                            </w:pPr>
                            <w:r>
                              <w:t xml:space="preserve">Figure </w:t>
                            </w:r>
                            <w:fldSimple w:instr=" SEQ Figure \* ARABIC ">
                              <w:r w:rsidR="009A0FC5">
                                <w:rPr>
                                  <w:noProof/>
                                </w:rPr>
                                <w:t>2</w:t>
                              </w:r>
                            </w:fldSimple>
                            <w:r>
                              <w:t xml:space="preserve">: </w:t>
                            </w:r>
                            <w:r w:rsidRPr="006823AD">
                              <w:t>Distribution of Willingness to Share</w:t>
                            </w:r>
                            <w:r>
                              <w:t xml:space="preserve"> Data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7C0815" id="Text Box 6" o:spid="_x0000_s1029" type="#_x0000_t202" style="position:absolute;margin-left:223.55pt;margin-top:387.7pt;width:300.75pt;height:.05pt;z-index:252125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" stroked="f">
                <v:textbox style="mso-fit-shape-to-text:t" inset="0,0,0,0">
                  <w:txbxContent>
                    <w:p w14:paraId="49DB9B7B" w14:textId="78CEEACF" w:rsidR="0006576E" w:rsidRPr="004E443F" w:rsidRDefault="0006576E" w:rsidP="0006576E">
                      <w:pPr>
                        <w:pStyle w:val="Caption"/>
                        <w:rPr>
                          <w:noProof/>
                        </w:rPr>
                      </w:pPr>
                      <w:r>
                        <w:t xml:space="preserve">Figure </w:t>
                      </w:r>
                      <w:fldSimple w:instr=" SEQ Figure \* ARABIC ">
                        <w:r w:rsidR="009A0FC5">
                          <w:rPr>
                            <w:noProof/>
                          </w:rPr>
                          <w:t>2</w:t>
                        </w:r>
                      </w:fldSimple>
                      <w:r>
                        <w:t xml:space="preserve">: </w:t>
                      </w:r>
                      <w:r w:rsidRPr="006823AD">
                        <w:t>Distribution of Willingness to Share</w:t>
                      </w:r>
                      <w:r>
                        <w:t xml:space="preserve"> Data</w:t>
                      </w:r>
                    </w:p>
                  </w:txbxContent>
                </v:textbox>
                <w10:wrap type="topAndBottom"/>
              </v:shape>
            </w:pict>
          </mc:Fallback>
        </mc:AlternateContent>
      </w:r>
      <w:r>
        <w:rPr>
          <w:noProof/>
        </w:rPr>
        <w:drawing>
          <wp:anchor distT="0" distB="0" distL="114300" distR="114300" simplePos="0" relativeHeight="251450880" behindDoc="0" locked="0" layoutInCell="1" allowOverlap="1" wp14:anchorId="6B89DE60" wp14:editId="655B62A3">
            <wp:simplePos x="0" y="0"/>
            <wp:positionH relativeFrom="column">
              <wp:posOffset>2767330</wp:posOffset>
            </wp:positionH>
            <wp:positionV relativeFrom="paragraph">
              <wp:posOffset>2017047</wp:posOffset>
            </wp:positionV>
            <wp:extent cx="3819525" cy="2905125"/>
            <wp:effectExtent l="0" t="0" r="9525"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819525" cy="2905125"/>
                    </a:xfrm>
                    <a:prstGeom prst="rect">
                      <a:avLst/>
                    </a:prstGeom>
                  </pic:spPr>
                </pic:pic>
              </a:graphicData>
            </a:graphic>
          </wp:anchor>
        </w:drawing>
      </w:r>
      <w:r>
        <w:rPr>
          <w:noProof/>
        </w:rPr>
        <mc:AlternateContent>
          <mc:Choice Requires="wps">
            <w:drawing>
              <wp:anchor distT="0" distB="0" distL="114300" distR="114300" simplePos="0" relativeHeight="251902464" behindDoc="0" locked="0" layoutInCell="1" allowOverlap="1" wp14:anchorId="6DF20BDC" wp14:editId="42C62FE9">
                <wp:simplePos x="0" y="0"/>
                <wp:positionH relativeFrom="column">
                  <wp:posOffset>9801</wp:posOffset>
                </wp:positionH>
                <wp:positionV relativeFrom="paragraph">
                  <wp:posOffset>1750311</wp:posOffset>
                </wp:positionV>
                <wp:extent cx="2311400" cy="17208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311400" cy="172085"/>
                        </a:xfrm>
                        <a:prstGeom prst="rect">
                          <a:avLst/>
                        </a:prstGeom>
                        <a:solidFill>
                          <a:prstClr val="white"/>
                        </a:solidFill>
                        <a:ln>
                          <a:noFill/>
                        </a:ln>
                      </wps:spPr>
                      <wps:txbx>
                        <w:txbxContent>
                          <w:p w14:paraId="0AA831C9" w14:textId="32E5E400" w:rsidR="0006576E" w:rsidRPr="007A46C4" w:rsidRDefault="0006576E" w:rsidP="0006576E">
                            <w:pPr>
                              <w:pStyle w:val="Caption"/>
                              <w:rPr>
                                <w:noProof/>
                              </w:rPr>
                            </w:pPr>
                            <w:r>
                              <w:t xml:space="preserve">Table </w:t>
                            </w:r>
                            <w:fldSimple w:instr=" SEQ Table \* ARABIC ">
                              <w:r>
                                <w:rPr>
                                  <w:noProof/>
                                </w:rPr>
                                <w:t>2</w:t>
                              </w:r>
                            </w:fldSimple>
                            <w:r>
                              <w:t>: Estimates for Incident Data Usage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20BDC" id="Text Box 5" o:spid="_x0000_s1030" type="#_x0000_t202" style="position:absolute;margin-left:.75pt;margin-top:137.8pt;width:182pt;height:13.55pt;z-index:251902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" stroked="f">
                <v:textbox inset="0,0,0,0">
                  <w:txbxContent>
                    <w:p w14:paraId="0AA831C9" w14:textId="32E5E400" w:rsidR="0006576E" w:rsidRPr="007A46C4" w:rsidRDefault="0006576E" w:rsidP="0006576E">
                      <w:pPr>
                        <w:pStyle w:val="Caption"/>
                        <w:rPr>
                          <w:noProof/>
                        </w:rPr>
                      </w:pPr>
                      <w:r>
                        <w:t xml:space="preserve">Table </w:t>
                      </w:r>
                      <w:fldSimple w:instr=" SEQ Table \* ARABIC ">
                        <w:r>
                          <w:rPr>
                            <w:noProof/>
                          </w:rPr>
                          <w:t>2</w:t>
                        </w:r>
                      </w:fldSimple>
                      <w:r>
                        <w:t>: Estimates for Incident Data Usage</w:t>
                      </w:r>
                    </w:p>
                  </w:txbxContent>
                </v:textbox>
                <w10:wrap type="topAndBottom"/>
              </v:shape>
            </w:pict>
          </mc:Fallback>
        </mc:AlternateContent>
      </w:r>
      <w:r>
        <w:rPr>
          <w:noProof/>
        </w:rPr>
        <w:drawing>
          <wp:anchor distT="0" distB="0" distL="114300" distR="114300" simplePos="0" relativeHeight="251678208" behindDoc="0" locked="0" layoutInCell="1" allowOverlap="1" wp14:anchorId="069D3F49" wp14:editId="29EF4AA2">
            <wp:simplePos x="0" y="0"/>
            <wp:positionH relativeFrom="column">
              <wp:posOffset>-16510</wp:posOffset>
            </wp:positionH>
            <wp:positionV relativeFrom="paragraph">
              <wp:posOffset>1971627</wp:posOffset>
            </wp:positionV>
            <wp:extent cx="2743200" cy="3217545"/>
            <wp:effectExtent l="0" t="0" r="0" b="190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743200" cy="3217545"/>
                    </a:xfrm>
                    <a:prstGeom prst="rect">
                      <a:avLst/>
                    </a:prstGeom>
                  </pic:spPr>
                </pic:pic>
              </a:graphicData>
            </a:graphic>
            <wp14:sizeRelH relativeFrom="margin">
              <wp14:pctWidth>0</wp14:pctWidth>
            </wp14:sizeRelH>
            <wp14:sizeRelV relativeFrom="margin">
              <wp14:pctHeight>0</wp14:pctHeight>
            </wp14:sizeRelV>
          </wp:anchor>
        </w:drawing>
      </w:r>
      <w:r w:rsidR="00D059F9">
        <w:tab/>
        <w:t xml:space="preserve">It is easy to talk about </w:t>
      </w:r>
      <w:r w:rsidR="00814FB9">
        <w:t>cybersecurity</w:t>
      </w:r>
      <w:r w:rsidR="00D059F9">
        <w:t xml:space="preserve"> data in the abstract, but </w:t>
      </w:r>
      <w:r w:rsidR="00576566">
        <w:t>one must always remember that cybersecurity data often consists of private information that can</w:t>
      </w:r>
      <w:r w:rsidR="00525933">
        <w:t xml:space="preserve"> offer an unflattering snapshot into individuals’ </w:t>
      </w:r>
      <w:r w:rsidR="00CC2278">
        <w:t>personal and professional</w:t>
      </w:r>
      <w:r w:rsidR="00525933">
        <w:t xml:space="preserve"> lives. A</w:t>
      </w:r>
      <w:r w:rsidR="00D12FAF">
        <w:t xml:space="preserve"> 2016 article by Jaspreet </w:t>
      </w:r>
      <w:r w:rsidR="00D12FAF" w:rsidRPr="00D12FAF">
        <w:t>Bhatia</w:t>
      </w:r>
      <w:r w:rsidR="00D12FAF">
        <w:t xml:space="preserve">, Travis </w:t>
      </w:r>
      <w:r w:rsidR="00D12FAF" w:rsidRPr="00D12FAF">
        <w:t xml:space="preserve">Breaux, </w:t>
      </w:r>
      <w:r w:rsidR="00D12FAF">
        <w:t xml:space="preserve">Liora </w:t>
      </w:r>
      <w:r w:rsidR="00D12FAF" w:rsidRPr="00D12FAF">
        <w:t xml:space="preserve">Friedberg, </w:t>
      </w:r>
      <w:r w:rsidR="00D12FAF">
        <w:t xml:space="preserve">Hanan </w:t>
      </w:r>
      <w:r w:rsidR="00D12FAF" w:rsidRPr="00D12FAF">
        <w:t xml:space="preserve">Hibshi and </w:t>
      </w:r>
      <w:r w:rsidR="00D12FAF">
        <w:t xml:space="preserve">Daniel Smullen </w:t>
      </w:r>
      <w:r w:rsidR="00CC2278">
        <w:t>directly addresses the Privacy concerns involved in sharing cybersecurity data.</w:t>
      </w:r>
      <w:r w:rsidR="007A6F4C">
        <w:t xml:space="preserve"> </w:t>
      </w:r>
      <w:r w:rsidR="00F93F9E">
        <w:t xml:space="preserve">The researchers define 26 </w:t>
      </w:r>
      <w:r w:rsidR="00F67359">
        <w:t xml:space="preserve">cybersecurity </w:t>
      </w:r>
      <w:r w:rsidR="00F93F9E">
        <w:t>data types that can be considered private</w:t>
      </w:r>
      <w:r>
        <w:t xml:space="preserve"> </w:t>
      </w:r>
      <w:r w:rsidR="00F93F9E">
        <w:lastRenderedPageBreak/>
        <w:t xml:space="preserve">data, </w:t>
      </w:r>
      <w:r w:rsidR="00F67359">
        <w:t xml:space="preserve">and map them on a quadrant grid that shows </w:t>
      </w:r>
      <w:r w:rsidR="002C0181">
        <w:t xml:space="preserve">the usage of particular data types in incident investigations mapped against user’s </w:t>
      </w:r>
      <w:r w:rsidR="00720036">
        <w:t>willingness to share that data</w:t>
      </w:r>
      <w:r w:rsidR="00B864B5">
        <w:t>.</w:t>
      </w:r>
    </w:p>
    <w:p w14:paraId="3F7F1877" w14:textId="5722BD1F" w:rsidR="00800717" w:rsidRDefault="001D7E13" w:rsidP="00D72CAE">
      <w:pPr>
        <w:spacing w:line="480" w:lineRule="auto"/>
        <w:ind w:firstLine="720"/>
      </w:pPr>
      <w:r>
        <w:t xml:space="preserve">This figure illustrates </w:t>
      </w:r>
      <w:r w:rsidR="00892652">
        <w:t xml:space="preserve">that </w:t>
      </w:r>
      <w:r w:rsidR="00594FC5">
        <w:t xml:space="preserve">some data types like usernames get used a lot in incident investigations, yet users generally are unwilling to share that data. Likewise, many of the data types that users are willing to share </w:t>
      </w:r>
      <w:r w:rsidR="00273990">
        <w:t>have a lower usage in investigations (</w:t>
      </w:r>
      <w:r w:rsidR="008A46A1">
        <w:t>Bhatia 62)</w:t>
      </w:r>
      <w:r w:rsidR="00273990">
        <w:t xml:space="preserve">. </w:t>
      </w:r>
      <w:r w:rsidR="00CC4BEE">
        <w:t xml:space="preserve">The nature of this spread shows that people </w:t>
      </w:r>
      <w:r w:rsidR="00961D0D">
        <w:t>do not necessarily agree on what kind of information should be shared even in the even</w:t>
      </w:r>
      <w:r w:rsidR="00111453">
        <w:t>t</w:t>
      </w:r>
      <w:r w:rsidR="00961D0D">
        <w:t xml:space="preserve"> of an incident. The </w:t>
      </w:r>
      <w:r w:rsidR="00F74357">
        <w:t>proliferation</w:t>
      </w:r>
      <w:r w:rsidR="00961D0D">
        <w:t xml:space="preserve"> of incident information sharing across organizational boundaries </w:t>
      </w:r>
      <w:r w:rsidR="00F74357">
        <w:t>exacerbates this issue</w:t>
      </w:r>
      <w:r w:rsidR="00ED1516">
        <w:t>.</w:t>
      </w:r>
    </w:p>
    <w:p w14:paraId="3D6AE3A6" w14:textId="15066DE5" w:rsidR="00814FB9" w:rsidRDefault="000458CF" w:rsidP="00BC6866">
      <w:pPr>
        <w:pStyle w:val="Heading1"/>
        <w:spacing w:line="480" w:lineRule="auto"/>
        <w:jc w:val="center"/>
      </w:pPr>
      <w:bookmarkStart w:id="9" w:name="_Toc72854285"/>
      <w:r>
        <w:t>Current Events</w:t>
      </w:r>
      <w:r w:rsidR="00BC6866">
        <w:t xml:space="preserve"> Related to Cybersecurity Data Sharing</w:t>
      </w:r>
      <w:bookmarkEnd w:id="9"/>
    </w:p>
    <w:p w14:paraId="7C2721E4" w14:textId="6ABE3416" w:rsidR="000458CF" w:rsidRDefault="000458CF" w:rsidP="000458CF">
      <w:pPr>
        <w:spacing w:line="480" w:lineRule="auto"/>
      </w:pPr>
      <w:r>
        <w:tab/>
        <w:t xml:space="preserve">The topic of cybersecurity data sharing became even more relevant with President Biden’s 2021 Executive Order that </w:t>
      </w:r>
      <w:r w:rsidR="00D01AA5">
        <w:t>outlines policies regarding the sharing of private cybersecurity data with the Federal government.</w:t>
      </w:r>
      <w:r w:rsidR="00681C58">
        <w:t xml:space="preserve"> In light of recent national cybersecurity incidents involving government systems, the President has determined that the best way forward is </w:t>
      </w:r>
      <w:r w:rsidR="00402DE8">
        <w:t>expand the reach of federal systems</w:t>
      </w:r>
      <w:r w:rsidR="0059363C">
        <w:t xml:space="preserve"> to facilitate the sharing of cybersecurity data between organizations. </w:t>
      </w:r>
      <w:r w:rsidR="00147DDA">
        <w:t>Organizations must now rapidly respond to government requests for cybersecurity data related to incidents</w:t>
      </w:r>
      <w:r w:rsidR="00111453">
        <w:t>.</w:t>
      </w:r>
    </w:p>
    <w:p w14:paraId="1DE12A6D" w14:textId="77C11B64" w:rsidR="00111453" w:rsidRPr="000458CF" w:rsidRDefault="00111453" w:rsidP="000458CF">
      <w:pPr>
        <w:spacing w:line="480" w:lineRule="auto"/>
      </w:pPr>
      <w:r>
        <w:tab/>
      </w:r>
      <w:r w:rsidR="00DC5FCF">
        <w:t>The benefits of this program are apparent</w:t>
      </w:r>
      <w:r w:rsidR="00CD5B47">
        <w:t>.</w:t>
      </w:r>
      <w:r w:rsidR="00DC5FCF">
        <w:t xml:space="preserve"> </w:t>
      </w:r>
      <w:r w:rsidR="00CD5B47">
        <w:t>A</w:t>
      </w:r>
      <w:r w:rsidR="00DC5FCF">
        <w:t>s illustrated by Haass et al.</w:t>
      </w:r>
      <w:r w:rsidR="007E7CE5">
        <w:t xml:space="preserve"> the</w:t>
      </w:r>
      <w:r w:rsidR="00444D7F">
        <w:t xml:space="preserve"> quicker </w:t>
      </w:r>
      <w:r w:rsidR="007E7CE5">
        <w:t>an organization can respond to an incident</w:t>
      </w:r>
      <w:r w:rsidR="00CD5B47">
        <w:t>,</w:t>
      </w:r>
      <w:r w:rsidR="007E7CE5">
        <w:t xml:space="preserve"> the more damage mitigation can be done (Haass 2015).</w:t>
      </w:r>
      <w:r w:rsidR="00CD5B47">
        <w:t xml:space="preserve"> The risks of this program are also apparent. The</w:t>
      </w:r>
      <w:r w:rsidR="00444D7F">
        <w:t xml:space="preserve"> more data that is being shared across organizational boundaries, the higher the risk of </w:t>
      </w:r>
      <w:r w:rsidR="009B7541">
        <w:t>data leakage and privacy compromise.</w:t>
      </w:r>
      <w:r w:rsidR="001E25E3">
        <w:t xml:space="preserve"> </w:t>
      </w:r>
      <w:r w:rsidR="000F5918">
        <w:t>According to the executive order, incident response is a top priority</w:t>
      </w:r>
      <w:r w:rsidR="00084252">
        <w:t xml:space="preserve">. </w:t>
      </w:r>
      <w:r w:rsidR="002424C2">
        <w:t>The executive order does say that this sharing of information must still comply with all current privacy laws, but does not set any guidelines</w:t>
      </w:r>
      <w:r w:rsidR="00071496">
        <w:t>.</w:t>
      </w:r>
    </w:p>
    <w:p w14:paraId="7DA37284" w14:textId="3328F967" w:rsidR="00912A68" w:rsidRPr="00912A68" w:rsidRDefault="00912A68" w:rsidP="000458CF">
      <w:pPr>
        <w:spacing w:line="480" w:lineRule="auto"/>
      </w:pPr>
      <w:r>
        <w:tab/>
      </w:r>
    </w:p>
    <w:p w14:paraId="151A5252" w14:textId="6ED9BC31" w:rsidR="00524D5B" w:rsidRDefault="00524D5B" w:rsidP="00885836">
      <w:pPr>
        <w:pStyle w:val="Heading1"/>
        <w:spacing w:line="480" w:lineRule="auto"/>
        <w:jc w:val="center"/>
      </w:pPr>
      <w:bookmarkStart w:id="10" w:name="_Toc72854286"/>
      <w:r>
        <w:lastRenderedPageBreak/>
        <w:t>Conclusion</w:t>
      </w:r>
      <w:bookmarkEnd w:id="10"/>
    </w:p>
    <w:p w14:paraId="0998887F" w14:textId="4601A06B" w:rsidR="00834828" w:rsidRDefault="00462E20" w:rsidP="00510EB5">
      <w:pPr>
        <w:spacing w:line="480" w:lineRule="auto"/>
        <w:ind w:firstLine="720"/>
      </w:pPr>
      <w:r>
        <w:t xml:space="preserve">Further case study research around </w:t>
      </w:r>
      <w:r w:rsidR="00425223">
        <w:t xml:space="preserve">individual and organizational </w:t>
      </w:r>
      <w:r w:rsidR="002D46A7">
        <w:t>perception on the privacy implications of sharing cybersecurity data</w:t>
      </w:r>
      <w:r w:rsidR="00470431">
        <w:t xml:space="preserve"> would help illuminate the trade-offs between risk mitigation and </w:t>
      </w:r>
      <w:r w:rsidR="009A6FD3">
        <w:t xml:space="preserve">risk escalation. </w:t>
      </w:r>
      <w:r w:rsidR="008B45EB">
        <w:t>The federal government getting involved in this debate has legal and moral implications that would be beneficial</w:t>
      </w:r>
      <w:r w:rsidR="009E0890">
        <w:t xml:space="preserve"> to be</w:t>
      </w:r>
      <w:r w:rsidR="008B45EB">
        <w:t xml:space="preserve"> addressed for constitutionality by the Supreme Court</w:t>
      </w:r>
      <w:r w:rsidR="009E0890">
        <w:t>.</w:t>
      </w:r>
      <w:r w:rsidR="00510EB5">
        <w:t xml:space="preserve"> </w:t>
      </w:r>
      <w:r w:rsidR="00834828">
        <w:t>Cybersecurity information sharing has been a topic since the beginning of the Information System age. Yet in the last decade information sharing has become ever more important in light of the privacy and risk factors that inherently come with sharing sensitive data across organizational boundaries. It is clear that there are many pros and cons of sharing sensitive cybersecurity data in the context of incident detection and response.</w:t>
      </w:r>
      <w:r w:rsidR="00E17227">
        <w:t xml:space="preserve"> As the information technology landscape continues to evolve, it will be ever more important to keep addressing the risk vs reward of </w:t>
      </w:r>
      <w:r w:rsidR="003B6E42">
        <w:t>voluntarily</w:t>
      </w:r>
      <w:r w:rsidR="00281C8A">
        <w:t xml:space="preserve"> (or </w:t>
      </w:r>
      <w:r w:rsidR="003B6E42">
        <w:t>involuntarily</w:t>
      </w:r>
      <w:r w:rsidR="00281C8A">
        <w:t>) sharing cybersecurity data.</w:t>
      </w:r>
    </w:p>
    <w:p w14:paraId="3532A72E" w14:textId="3BB91933" w:rsidR="00462E20" w:rsidRPr="00071496" w:rsidRDefault="00462E20" w:rsidP="00BC6866">
      <w:pPr>
        <w:spacing w:line="480" w:lineRule="auto"/>
        <w:ind w:firstLine="720"/>
      </w:pPr>
    </w:p>
    <w:p w14:paraId="2A5894C1" w14:textId="6F15D9FB" w:rsidR="00524D5B" w:rsidRDefault="00524D5B" w:rsidP="00BC6866">
      <w:pPr>
        <w:spacing w:line="480" w:lineRule="auto"/>
        <w:rPr>
          <w:rFonts w:asciiTheme="majorHAnsi" w:eastAsiaTheme="majorEastAsia" w:hAnsiTheme="majorHAnsi" w:cstheme="majorBidi"/>
          <w:color w:val="2F5496" w:themeColor="accent1" w:themeShade="BF"/>
          <w:sz w:val="32"/>
          <w:szCs w:val="32"/>
        </w:rPr>
      </w:pPr>
    </w:p>
    <w:p w14:paraId="407F4DD5" w14:textId="77777777" w:rsidR="00071496" w:rsidRDefault="00071496" w:rsidP="00BC6866">
      <w:pPr>
        <w:spacing w:line="480" w:lineRule="auto"/>
        <w:rPr>
          <w:rFonts w:asciiTheme="majorHAnsi" w:eastAsiaTheme="majorEastAsia" w:hAnsiTheme="majorHAnsi" w:cstheme="majorBidi"/>
          <w:color w:val="2F5496" w:themeColor="accent1" w:themeShade="BF"/>
          <w:sz w:val="32"/>
          <w:szCs w:val="32"/>
        </w:rPr>
      </w:pPr>
      <w:r>
        <w:br w:type="page"/>
      </w:r>
    </w:p>
    <w:p w14:paraId="5DFFB4AD" w14:textId="0D2166A6" w:rsidR="00861575" w:rsidRPr="00861575" w:rsidRDefault="00524D5B" w:rsidP="00657CCC">
      <w:pPr>
        <w:pStyle w:val="Heading1"/>
        <w:spacing w:line="480" w:lineRule="auto"/>
        <w:ind w:left="720" w:hanging="720"/>
        <w:jc w:val="center"/>
      </w:pPr>
      <w:bookmarkStart w:id="11" w:name="_Toc72854287"/>
      <w:r>
        <w:lastRenderedPageBreak/>
        <w:t>References</w:t>
      </w:r>
      <w:bookmarkEnd w:id="11"/>
    </w:p>
    <w:p w14:paraId="28DB2267" w14:textId="60B6288B" w:rsidR="00736CA8" w:rsidRPr="008C71C3" w:rsidRDefault="008C71C3" w:rsidP="003948BA">
      <w:pPr>
        <w:spacing w:line="276" w:lineRule="auto"/>
        <w:ind w:left="720" w:hanging="720"/>
        <w:rPr>
          <w:i/>
          <w:iCs/>
        </w:rPr>
      </w:pPr>
      <w:r>
        <w:t xml:space="preserve">Andreas, P., Bortolameotti, R., Everts, M., Jonker, W., &amp; Hartel, P. Reliably determining data leakage in the presence of strong attackers. </w:t>
      </w:r>
      <w:r w:rsidRPr="008C71C3">
        <w:rPr>
          <w:i/>
          <w:iCs/>
        </w:rPr>
        <w:t>ACSAC ’16: Proceedings of the 32nd Annual Conference on Computer Security Applications</w:t>
      </w:r>
    </w:p>
    <w:p w14:paraId="6177AB5A" w14:textId="3E6BBC27" w:rsidR="00736CA8" w:rsidRPr="00754402" w:rsidRDefault="00DF050C" w:rsidP="003948BA">
      <w:pPr>
        <w:spacing w:line="276" w:lineRule="auto"/>
        <w:ind w:left="720" w:hanging="720"/>
        <w:rPr>
          <w:i/>
          <w:iCs/>
        </w:rPr>
      </w:pPr>
      <w:r>
        <w:t xml:space="preserve">Bhatia, J., Breaux, T., Friedberg, L., Hibshi, H., &amp; Smullen, D. Privacy risk in cybersecurity data sharing. </w:t>
      </w:r>
      <w:r w:rsidRPr="00DF050C">
        <w:rPr>
          <w:i/>
          <w:iCs/>
        </w:rPr>
        <w:t>WISCS ’16: Proceedings of the 2016 ACM on Workshop on Information Sharing and Collaborative Security</w:t>
      </w:r>
    </w:p>
    <w:p w14:paraId="56EC1DEA" w14:textId="0825D396" w:rsidR="00736CA8" w:rsidRDefault="00736CA8" w:rsidP="003948BA">
      <w:pPr>
        <w:spacing w:line="276" w:lineRule="auto"/>
        <w:ind w:left="720" w:hanging="720"/>
        <w:rPr>
          <w:i/>
          <w:iCs/>
        </w:rPr>
      </w:pPr>
      <w:r>
        <w:t xml:space="preserve">Bennet, D. (2021). The challenges facing computer forensics investigators in obtaining information from mobile devices for use in criminal investigations. </w:t>
      </w:r>
      <w:r w:rsidRPr="00736CA8">
        <w:rPr>
          <w:i/>
          <w:iCs/>
        </w:rPr>
        <w:t>Information Security Journal: A Global Perspective, 21(3)</w:t>
      </w:r>
    </w:p>
    <w:p w14:paraId="2E32E8E6" w14:textId="09A69D45" w:rsidR="00973A8C" w:rsidRPr="00973A8C" w:rsidRDefault="00973A8C" w:rsidP="00973A8C">
      <w:pPr>
        <w:spacing w:line="276" w:lineRule="auto"/>
        <w:ind w:left="720" w:hanging="720"/>
      </w:pPr>
      <w:r w:rsidRPr="00973A8C">
        <w:t xml:space="preserve">Biden, J. (2021). Executive order on improving the nation’s cyber-security. https://www.whitehouse.gov/briefing-room/presidential-actions/2021/05/12/executive-order-on-improving-the-nations-cybersecurity/ </w:t>
      </w:r>
    </w:p>
    <w:p w14:paraId="6A51BA20" w14:textId="3AC5FEBD" w:rsidR="00754402" w:rsidRDefault="00736CA8" w:rsidP="003948BA">
      <w:pPr>
        <w:spacing w:line="276" w:lineRule="auto"/>
        <w:ind w:left="720" w:hanging="720"/>
      </w:pPr>
      <w:r>
        <w:t xml:space="preserve">Casey, E., Back, G., &amp; Barnum, S. (2015). Leveraging cybox to standardize representation and exchange of digital forensic information. </w:t>
      </w:r>
      <w:r w:rsidRPr="00736CA8">
        <w:rPr>
          <w:i/>
          <w:iCs/>
        </w:rPr>
        <w:t xml:space="preserve">Digital Investigation: The International Journal of Digital Forensics Incident Response, </w:t>
      </w:r>
      <w:r>
        <w:t>21(S1)</w:t>
      </w:r>
    </w:p>
    <w:p w14:paraId="28D54E04" w14:textId="7B3F1881" w:rsidR="00736CA8" w:rsidRDefault="00754402" w:rsidP="003948BA">
      <w:pPr>
        <w:spacing w:line="276" w:lineRule="auto"/>
        <w:ind w:left="720" w:hanging="720"/>
      </w:pPr>
      <w:r>
        <w:t>Casey, E., Barnum, S., Griffith, R., Snyder, J., Beek, H., &amp; Neson, A. (2017). Advancing coordinated cyber-investigations and tool interoperability using a community developed specification</w:t>
      </w:r>
      <w:r w:rsidR="00474D91">
        <w:t xml:space="preserve"> </w:t>
      </w:r>
      <w:r>
        <w:t xml:space="preserve">language. </w:t>
      </w:r>
      <w:r w:rsidRPr="00474D91">
        <w:rPr>
          <w:i/>
          <w:iCs/>
        </w:rPr>
        <w:t>Digital Investigation: The International Journal of Digital Forensics Incident Response</w:t>
      </w:r>
      <w:r>
        <w:t>, 22("C")</w:t>
      </w:r>
    </w:p>
    <w:p w14:paraId="67CAC12A" w14:textId="336380C2" w:rsidR="00474D91" w:rsidRDefault="00474D91" w:rsidP="003948BA">
      <w:pPr>
        <w:spacing w:line="276" w:lineRule="auto"/>
        <w:ind w:left="720" w:hanging="720"/>
      </w:pPr>
      <w:r>
        <w:t xml:space="preserve">Haass, J., Ahn, G., &amp; Grimmelmann, F. (2015). Actra: A case study for threat information sharing. </w:t>
      </w:r>
      <w:r w:rsidRPr="00474D91">
        <w:rPr>
          <w:i/>
          <w:iCs/>
        </w:rPr>
        <w:t>WISCS ’15: Proceedings of the 2nd ACM Workshop on Information Sharing and Collaborative Security</w:t>
      </w:r>
      <w:r>
        <w:t>, 21</w:t>
      </w:r>
    </w:p>
    <w:p w14:paraId="1CFB9991" w14:textId="34735D4D" w:rsidR="00474D91" w:rsidRDefault="00321D99" w:rsidP="003948BA">
      <w:pPr>
        <w:spacing w:line="276" w:lineRule="auto"/>
        <w:ind w:left="720" w:hanging="720"/>
        <w:rPr>
          <w:i/>
          <w:iCs/>
        </w:rPr>
      </w:pPr>
      <w:r>
        <w:t xml:space="preserve">Meyer, P., Hiesgen, R., Schmidt, T., Nawrocki, M., &amp; Wahlisch, M. Towards distributed threat intelligence in real-time. </w:t>
      </w:r>
      <w:r w:rsidRPr="00321D99">
        <w:rPr>
          <w:i/>
          <w:iCs/>
        </w:rPr>
        <w:t>SIGCOMM Posters and Demos ’17: Proceedings of the SIGCOMM Posters and Demos</w:t>
      </w:r>
    </w:p>
    <w:p w14:paraId="48CF27A4" w14:textId="0A15889F" w:rsidR="00321D99" w:rsidRDefault="00321D99" w:rsidP="003948BA">
      <w:pPr>
        <w:spacing w:line="276" w:lineRule="auto"/>
        <w:ind w:left="720" w:hanging="720"/>
        <w:rPr>
          <w:i/>
          <w:iCs/>
        </w:rPr>
      </w:pPr>
      <w:r>
        <w:t xml:space="preserve">Spring, J. &amp; Illari, P. Review of human decision-making during computer security incident analysis. </w:t>
      </w:r>
      <w:r w:rsidRPr="00321D99">
        <w:rPr>
          <w:i/>
          <w:iCs/>
        </w:rPr>
        <w:t>Digital Threats: Research and Practice</w:t>
      </w:r>
    </w:p>
    <w:p w14:paraId="7726E2CC" w14:textId="59C3EB2C" w:rsidR="00321D99" w:rsidRDefault="00321D99" w:rsidP="003948BA">
      <w:pPr>
        <w:spacing w:line="276" w:lineRule="auto"/>
        <w:ind w:left="720" w:hanging="720"/>
        <w:rPr>
          <w:i/>
          <w:iCs/>
        </w:rPr>
      </w:pPr>
      <w:r>
        <w:t xml:space="preserve">Zou, Y. &amp; Schaub, F. Concern but no action: Consumers’ reactions to the equifax data breach. </w:t>
      </w:r>
      <w:r w:rsidRPr="00321D99">
        <w:rPr>
          <w:i/>
          <w:iCs/>
        </w:rPr>
        <w:t>CHI EA ’18: Extended Abstracts of the 2018 CHI Conference on Human Factors in Computing Systems</w:t>
      </w:r>
    </w:p>
    <w:p w14:paraId="4C21DFF5" w14:textId="5A1B70AE" w:rsidR="003102B3" w:rsidRDefault="003102B3" w:rsidP="004F7BD2">
      <w:pPr>
        <w:spacing w:line="480" w:lineRule="auto"/>
        <w:ind w:left="720" w:hanging="720"/>
        <w:rPr>
          <w:i/>
          <w:iCs/>
        </w:rPr>
      </w:pPr>
    </w:p>
    <w:sectPr w:rsidR="003102B3" w:rsidSect="00FD2F27">
      <w:head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9AD2A5" w14:textId="77777777" w:rsidR="00B1390C" w:rsidRDefault="00B1390C" w:rsidP="00B1390C">
      <w:pPr>
        <w:spacing w:after="0" w:line="240" w:lineRule="auto"/>
      </w:pPr>
      <w:r>
        <w:separator/>
      </w:r>
    </w:p>
  </w:endnote>
  <w:endnote w:type="continuationSeparator" w:id="0">
    <w:p w14:paraId="1C337AB9" w14:textId="77777777" w:rsidR="00B1390C" w:rsidRDefault="00B1390C" w:rsidP="00B13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C1C0BB" w14:textId="77777777" w:rsidR="00B1390C" w:rsidRDefault="00B1390C" w:rsidP="00B1390C">
      <w:pPr>
        <w:spacing w:after="0" w:line="240" w:lineRule="auto"/>
      </w:pPr>
      <w:r>
        <w:separator/>
      </w:r>
    </w:p>
  </w:footnote>
  <w:footnote w:type="continuationSeparator" w:id="0">
    <w:p w14:paraId="18ABE533" w14:textId="77777777" w:rsidR="00B1390C" w:rsidRDefault="00B1390C" w:rsidP="00B13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221AD9" w14:textId="34FEDD27" w:rsidR="00614CB9" w:rsidRDefault="00221A53">
    <w:pPr>
      <w:pStyle w:val="Header"/>
      <w:jc w:val="right"/>
    </w:pPr>
    <w:r>
      <w:t xml:space="preserve">Sharing Cybersecurity Data </w:t>
    </w:r>
    <w:sdt>
      <w:sdtPr>
        <w:id w:val="-1292817990"/>
        <w:docPartObj>
          <w:docPartGallery w:val="Page Numbers (Top of Page)"/>
          <w:docPartUnique/>
        </w:docPartObj>
      </w:sdtPr>
      <w:sdtEndPr>
        <w:rPr>
          <w:noProof/>
        </w:rPr>
      </w:sdtEndPr>
      <w:sdtContent>
        <w:r>
          <w:t xml:space="preserve">  </w:t>
        </w:r>
        <w:r w:rsidR="00614CB9">
          <w:fldChar w:fldCharType="begin"/>
        </w:r>
        <w:r w:rsidR="00614CB9">
          <w:instrText xml:space="preserve"> PAGE   \* MERGEFORMAT </w:instrText>
        </w:r>
        <w:r w:rsidR="00614CB9">
          <w:fldChar w:fldCharType="separate"/>
        </w:r>
        <w:r w:rsidR="00614CB9">
          <w:rPr>
            <w:noProof/>
          </w:rPr>
          <w:t>2</w:t>
        </w:r>
        <w:r w:rsidR="00614CB9">
          <w:rPr>
            <w:noProof/>
          </w:rPr>
          <w:fldChar w:fldCharType="end"/>
        </w:r>
      </w:sdtContent>
    </w:sdt>
  </w:p>
  <w:p w14:paraId="6D4927BD" w14:textId="77777777" w:rsidR="008503EF" w:rsidRDefault="008503EF">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Jacob Blazina">
    <w15:presenceInfo w15:providerId="Windows Live" w15:userId="81d396183ba7f0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trackRevisions/>
  <w:documentProtection w:edit="trackedChanges" w:enforcement="1" w:cryptProviderType="rsaAES" w:cryptAlgorithmClass="hash" w:cryptAlgorithmType="typeAny" w:cryptAlgorithmSid="14" w:cryptSpinCount="100000" w:hash="fp7LxOtavA7r8CsBnPunvOley+wGAsM9cgd9/ah8+9LtynVY+kA1weaFL81UdP53+1nZmNPVDdLVMLO3IJ6Tvw==" w:salt="+6HHatGLP1oQCmG+N6Z/XQ=="/>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F27"/>
    <w:rsid w:val="000324B3"/>
    <w:rsid w:val="00040F86"/>
    <w:rsid w:val="000458CF"/>
    <w:rsid w:val="00051F59"/>
    <w:rsid w:val="0006576E"/>
    <w:rsid w:val="0006627D"/>
    <w:rsid w:val="00071496"/>
    <w:rsid w:val="00084252"/>
    <w:rsid w:val="00093492"/>
    <w:rsid w:val="000C3826"/>
    <w:rsid w:val="000C5536"/>
    <w:rsid w:val="000C797C"/>
    <w:rsid w:val="000E3320"/>
    <w:rsid w:val="000F3122"/>
    <w:rsid w:val="000F5918"/>
    <w:rsid w:val="000F5B19"/>
    <w:rsid w:val="00111453"/>
    <w:rsid w:val="00113495"/>
    <w:rsid w:val="001139D8"/>
    <w:rsid w:val="00116F95"/>
    <w:rsid w:val="0013719E"/>
    <w:rsid w:val="00142BA2"/>
    <w:rsid w:val="00147DDA"/>
    <w:rsid w:val="0016318A"/>
    <w:rsid w:val="0017200D"/>
    <w:rsid w:val="00172C08"/>
    <w:rsid w:val="00174692"/>
    <w:rsid w:val="0019074B"/>
    <w:rsid w:val="001949DC"/>
    <w:rsid w:val="001D1000"/>
    <w:rsid w:val="001D4370"/>
    <w:rsid w:val="001D7E13"/>
    <w:rsid w:val="001E1B4A"/>
    <w:rsid w:val="001E25E3"/>
    <w:rsid w:val="001F4D17"/>
    <w:rsid w:val="001F530E"/>
    <w:rsid w:val="00210E81"/>
    <w:rsid w:val="0021196D"/>
    <w:rsid w:val="00221A53"/>
    <w:rsid w:val="00230E38"/>
    <w:rsid w:val="00237227"/>
    <w:rsid w:val="002424C2"/>
    <w:rsid w:val="002452E4"/>
    <w:rsid w:val="00246CDF"/>
    <w:rsid w:val="0026278D"/>
    <w:rsid w:val="00273990"/>
    <w:rsid w:val="00273C93"/>
    <w:rsid w:val="00281C8A"/>
    <w:rsid w:val="00296AF3"/>
    <w:rsid w:val="002A0AB0"/>
    <w:rsid w:val="002A7725"/>
    <w:rsid w:val="002B3397"/>
    <w:rsid w:val="002C0181"/>
    <w:rsid w:val="002C24C7"/>
    <w:rsid w:val="002D46A7"/>
    <w:rsid w:val="002E023F"/>
    <w:rsid w:val="002E273B"/>
    <w:rsid w:val="002E5D11"/>
    <w:rsid w:val="00305DAA"/>
    <w:rsid w:val="003102B3"/>
    <w:rsid w:val="00321D99"/>
    <w:rsid w:val="00324139"/>
    <w:rsid w:val="00330444"/>
    <w:rsid w:val="00334822"/>
    <w:rsid w:val="0035615E"/>
    <w:rsid w:val="00361BA3"/>
    <w:rsid w:val="00375FAB"/>
    <w:rsid w:val="00377573"/>
    <w:rsid w:val="003869C6"/>
    <w:rsid w:val="00390D8E"/>
    <w:rsid w:val="0039127E"/>
    <w:rsid w:val="003948BA"/>
    <w:rsid w:val="00396A4F"/>
    <w:rsid w:val="003A36FC"/>
    <w:rsid w:val="003A57AD"/>
    <w:rsid w:val="003B6E42"/>
    <w:rsid w:val="003D371C"/>
    <w:rsid w:val="003D5A05"/>
    <w:rsid w:val="003D7239"/>
    <w:rsid w:val="003D7E06"/>
    <w:rsid w:val="003E5DEB"/>
    <w:rsid w:val="00400FA1"/>
    <w:rsid w:val="00402DE8"/>
    <w:rsid w:val="0041609E"/>
    <w:rsid w:val="00425223"/>
    <w:rsid w:val="00444D7F"/>
    <w:rsid w:val="00447A7A"/>
    <w:rsid w:val="00452328"/>
    <w:rsid w:val="00455E51"/>
    <w:rsid w:val="00462E20"/>
    <w:rsid w:val="00470431"/>
    <w:rsid w:val="004704EE"/>
    <w:rsid w:val="00474D91"/>
    <w:rsid w:val="004872FB"/>
    <w:rsid w:val="00494D1A"/>
    <w:rsid w:val="004A000B"/>
    <w:rsid w:val="004A0C35"/>
    <w:rsid w:val="004A282A"/>
    <w:rsid w:val="004A5E71"/>
    <w:rsid w:val="004A6370"/>
    <w:rsid w:val="004D5F83"/>
    <w:rsid w:val="004F1EAF"/>
    <w:rsid w:val="004F4910"/>
    <w:rsid w:val="004F7BD2"/>
    <w:rsid w:val="005016D5"/>
    <w:rsid w:val="00503804"/>
    <w:rsid w:val="00503D3D"/>
    <w:rsid w:val="00510EB5"/>
    <w:rsid w:val="00524D5B"/>
    <w:rsid w:val="00525933"/>
    <w:rsid w:val="00554665"/>
    <w:rsid w:val="0057400A"/>
    <w:rsid w:val="00576566"/>
    <w:rsid w:val="00581872"/>
    <w:rsid w:val="00582346"/>
    <w:rsid w:val="005921AE"/>
    <w:rsid w:val="0059363C"/>
    <w:rsid w:val="00594FC5"/>
    <w:rsid w:val="005965FD"/>
    <w:rsid w:val="005A0EA7"/>
    <w:rsid w:val="005A2706"/>
    <w:rsid w:val="005A5227"/>
    <w:rsid w:val="005F77FA"/>
    <w:rsid w:val="006034A4"/>
    <w:rsid w:val="0060662D"/>
    <w:rsid w:val="00613CF8"/>
    <w:rsid w:val="0061425F"/>
    <w:rsid w:val="00614CB9"/>
    <w:rsid w:val="0064607C"/>
    <w:rsid w:val="00657CCC"/>
    <w:rsid w:val="0066087E"/>
    <w:rsid w:val="0066126B"/>
    <w:rsid w:val="00661EDD"/>
    <w:rsid w:val="00662AFB"/>
    <w:rsid w:val="006657FC"/>
    <w:rsid w:val="00681C58"/>
    <w:rsid w:val="006844C4"/>
    <w:rsid w:val="00686926"/>
    <w:rsid w:val="006977F7"/>
    <w:rsid w:val="006A30FE"/>
    <w:rsid w:val="006A592C"/>
    <w:rsid w:val="006B6D99"/>
    <w:rsid w:val="006C2945"/>
    <w:rsid w:val="006C3727"/>
    <w:rsid w:val="006C7889"/>
    <w:rsid w:val="006D36E1"/>
    <w:rsid w:val="006E4C60"/>
    <w:rsid w:val="006F1802"/>
    <w:rsid w:val="006F387F"/>
    <w:rsid w:val="007044E0"/>
    <w:rsid w:val="00707C16"/>
    <w:rsid w:val="00717EB0"/>
    <w:rsid w:val="00720036"/>
    <w:rsid w:val="007324A4"/>
    <w:rsid w:val="0073316A"/>
    <w:rsid w:val="00736CA8"/>
    <w:rsid w:val="0074160B"/>
    <w:rsid w:val="007508D9"/>
    <w:rsid w:val="00754402"/>
    <w:rsid w:val="007576AC"/>
    <w:rsid w:val="00764678"/>
    <w:rsid w:val="00765626"/>
    <w:rsid w:val="00771C48"/>
    <w:rsid w:val="00773D17"/>
    <w:rsid w:val="00784E10"/>
    <w:rsid w:val="00792855"/>
    <w:rsid w:val="007A0B93"/>
    <w:rsid w:val="007A6F4C"/>
    <w:rsid w:val="007C09F7"/>
    <w:rsid w:val="007E7CE5"/>
    <w:rsid w:val="007F0178"/>
    <w:rsid w:val="007F3C7E"/>
    <w:rsid w:val="00800717"/>
    <w:rsid w:val="00814FB9"/>
    <w:rsid w:val="008168D2"/>
    <w:rsid w:val="0082111A"/>
    <w:rsid w:val="00831512"/>
    <w:rsid w:val="00834828"/>
    <w:rsid w:val="008415B2"/>
    <w:rsid w:val="00845D3A"/>
    <w:rsid w:val="008503EF"/>
    <w:rsid w:val="008579A4"/>
    <w:rsid w:val="00861575"/>
    <w:rsid w:val="00867572"/>
    <w:rsid w:val="008745D6"/>
    <w:rsid w:val="00885836"/>
    <w:rsid w:val="008863AC"/>
    <w:rsid w:val="00892652"/>
    <w:rsid w:val="00895457"/>
    <w:rsid w:val="00896D38"/>
    <w:rsid w:val="008A46A1"/>
    <w:rsid w:val="008A4DAD"/>
    <w:rsid w:val="008B45EB"/>
    <w:rsid w:val="008C71C3"/>
    <w:rsid w:val="008D0C79"/>
    <w:rsid w:val="008E6FA8"/>
    <w:rsid w:val="008F0D04"/>
    <w:rsid w:val="00912A68"/>
    <w:rsid w:val="00927AF3"/>
    <w:rsid w:val="0093425F"/>
    <w:rsid w:val="0093694E"/>
    <w:rsid w:val="00961D0D"/>
    <w:rsid w:val="009705DC"/>
    <w:rsid w:val="00973A8C"/>
    <w:rsid w:val="00974555"/>
    <w:rsid w:val="00986F48"/>
    <w:rsid w:val="009943A8"/>
    <w:rsid w:val="0099765F"/>
    <w:rsid w:val="009977DE"/>
    <w:rsid w:val="009A0FC5"/>
    <w:rsid w:val="009A6FD3"/>
    <w:rsid w:val="009B1E0F"/>
    <w:rsid w:val="009B30C2"/>
    <w:rsid w:val="009B7541"/>
    <w:rsid w:val="009C2E17"/>
    <w:rsid w:val="009C5C6B"/>
    <w:rsid w:val="009D1FE4"/>
    <w:rsid w:val="009D5224"/>
    <w:rsid w:val="009E0890"/>
    <w:rsid w:val="009F141F"/>
    <w:rsid w:val="009F720C"/>
    <w:rsid w:val="00A02EB1"/>
    <w:rsid w:val="00A06763"/>
    <w:rsid w:val="00A13BF9"/>
    <w:rsid w:val="00A23934"/>
    <w:rsid w:val="00A27D75"/>
    <w:rsid w:val="00A43C1F"/>
    <w:rsid w:val="00A446A5"/>
    <w:rsid w:val="00A4760F"/>
    <w:rsid w:val="00A745C0"/>
    <w:rsid w:val="00A83D69"/>
    <w:rsid w:val="00A91E6C"/>
    <w:rsid w:val="00A946A3"/>
    <w:rsid w:val="00A94B6C"/>
    <w:rsid w:val="00A95D15"/>
    <w:rsid w:val="00AA0495"/>
    <w:rsid w:val="00AC4E72"/>
    <w:rsid w:val="00AE331D"/>
    <w:rsid w:val="00AF6E1E"/>
    <w:rsid w:val="00B1390C"/>
    <w:rsid w:val="00B17FE1"/>
    <w:rsid w:val="00B34714"/>
    <w:rsid w:val="00B371E3"/>
    <w:rsid w:val="00B43771"/>
    <w:rsid w:val="00B45E9C"/>
    <w:rsid w:val="00B46333"/>
    <w:rsid w:val="00B52B0D"/>
    <w:rsid w:val="00B5579B"/>
    <w:rsid w:val="00B83BD5"/>
    <w:rsid w:val="00B864B5"/>
    <w:rsid w:val="00BB2751"/>
    <w:rsid w:val="00BB3927"/>
    <w:rsid w:val="00BB661C"/>
    <w:rsid w:val="00BC6866"/>
    <w:rsid w:val="00BC68E6"/>
    <w:rsid w:val="00BD0B69"/>
    <w:rsid w:val="00BE0F32"/>
    <w:rsid w:val="00BE3206"/>
    <w:rsid w:val="00BE6169"/>
    <w:rsid w:val="00BF676C"/>
    <w:rsid w:val="00BF68AA"/>
    <w:rsid w:val="00C0720D"/>
    <w:rsid w:val="00C21A2F"/>
    <w:rsid w:val="00C45E55"/>
    <w:rsid w:val="00C54644"/>
    <w:rsid w:val="00C55454"/>
    <w:rsid w:val="00C72D1E"/>
    <w:rsid w:val="00C734E2"/>
    <w:rsid w:val="00C81765"/>
    <w:rsid w:val="00C960FC"/>
    <w:rsid w:val="00CA1ECD"/>
    <w:rsid w:val="00CA3EA1"/>
    <w:rsid w:val="00CB2364"/>
    <w:rsid w:val="00CB28FA"/>
    <w:rsid w:val="00CC06D0"/>
    <w:rsid w:val="00CC2278"/>
    <w:rsid w:val="00CC4BEE"/>
    <w:rsid w:val="00CC7D0B"/>
    <w:rsid w:val="00CD5B47"/>
    <w:rsid w:val="00CE0420"/>
    <w:rsid w:val="00CF2EF6"/>
    <w:rsid w:val="00CF79C4"/>
    <w:rsid w:val="00D01AA5"/>
    <w:rsid w:val="00D059F9"/>
    <w:rsid w:val="00D12FAF"/>
    <w:rsid w:val="00D15C00"/>
    <w:rsid w:val="00D26D87"/>
    <w:rsid w:val="00D47A16"/>
    <w:rsid w:val="00D50E9B"/>
    <w:rsid w:val="00D7025D"/>
    <w:rsid w:val="00D71598"/>
    <w:rsid w:val="00D72CAE"/>
    <w:rsid w:val="00D761EB"/>
    <w:rsid w:val="00D90D8F"/>
    <w:rsid w:val="00D920C2"/>
    <w:rsid w:val="00D92C65"/>
    <w:rsid w:val="00D93378"/>
    <w:rsid w:val="00DA42CA"/>
    <w:rsid w:val="00DB310C"/>
    <w:rsid w:val="00DB49E9"/>
    <w:rsid w:val="00DC4595"/>
    <w:rsid w:val="00DC5FCF"/>
    <w:rsid w:val="00DF050C"/>
    <w:rsid w:val="00E17227"/>
    <w:rsid w:val="00E24D89"/>
    <w:rsid w:val="00E36BD6"/>
    <w:rsid w:val="00E37635"/>
    <w:rsid w:val="00E377EB"/>
    <w:rsid w:val="00E44DFF"/>
    <w:rsid w:val="00E47375"/>
    <w:rsid w:val="00E67C4B"/>
    <w:rsid w:val="00E822C7"/>
    <w:rsid w:val="00E870FE"/>
    <w:rsid w:val="00EB5F49"/>
    <w:rsid w:val="00ED07E3"/>
    <w:rsid w:val="00ED1516"/>
    <w:rsid w:val="00EE0E6B"/>
    <w:rsid w:val="00EE489B"/>
    <w:rsid w:val="00EE5D06"/>
    <w:rsid w:val="00EF6532"/>
    <w:rsid w:val="00F23225"/>
    <w:rsid w:val="00F37B63"/>
    <w:rsid w:val="00F407BE"/>
    <w:rsid w:val="00F40992"/>
    <w:rsid w:val="00F42580"/>
    <w:rsid w:val="00F456FB"/>
    <w:rsid w:val="00F5650A"/>
    <w:rsid w:val="00F67359"/>
    <w:rsid w:val="00F72098"/>
    <w:rsid w:val="00F721A3"/>
    <w:rsid w:val="00F74357"/>
    <w:rsid w:val="00F855DB"/>
    <w:rsid w:val="00F93F9E"/>
    <w:rsid w:val="00FA2A80"/>
    <w:rsid w:val="00FB3FCB"/>
    <w:rsid w:val="00FD152E"/>
    <w:rsid w:val="00FD2F27"/>
    <w:rsid w:val="00FD7186"/>
    <w:rsid w:val="00FE1CD9"/>
    <w:rsid w:val="00FF0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F7089"/>
  <w15:chartTrackingRefBased/>
  <w15:docId w15:val="{9B844D83-3EAF-44B5-80DD-D0FA65300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282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152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D2F27"/>
    <w:pPr>
      <w:spacing w:after="0" w:line="240" w:lineRule="auto"/>
    </w:pPr>
    <w:rPr>
      <w:rFonts w:eastAsiaTheme="minorEastAsia"/>
    </w:rPr>
  </w:style>
  <w:style w:type="character" w:customStyle="1" w:styleId="NoSpacingChar">
    <w:name w:val="No Spacing Char"/>
    <w:basedOn w:val="DefaultParagraphFont"/>
    <w:link w:val="NoSpacing"/>
    <w:uiPriority w:val="1"/>
    <w:rsid w:val="00FD2F27"/>
    <w:rPr>
      <w:rFonts w:eastAsiaTheme="minorEastAsia"/>
    </w:rPr>
  </w:style>
  <w:style w:type="character" w:customStyle="1" w:styleId="Heading1Char">
    <w:name w:val="Heading 1 Char"/>
    <w:basedOn w:val="DefaultParagraphFont"/>
    <w:link w:val="Heading1"/>
    <w:uiPriority w:val="9"/>
    <w:rsid w:val="004A282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A282A"/>
    <w:pPr>
      <w:outlineLvl w:val="9"/>
    </w:pPr>
  </w:style>
  <w:style w:type="paragraph" w:styleId="Header">
    <w:name w:val="header"/>
    <w:basedOn w:val="Normal"/>
    <w:link w:val="HeaderChar"/>
    <w:uiPriority w:val="99"/>
    <w:unhideWhenUsed/>
    <w:rsid w:val="00B13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90C"/>
  </w:style>
  <w:style w:type="paragraph" w:styleId="Footer">
    <w:name w:val="footer"/>
    <w:basedOn w:val="Normal"/>
    <w:link w:val="FooterChar"/>
    <w:uiPriority w:val="99"/>
    <w:unhideWhenUsed/>
    <w:rsid w:val="00B13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90C"/>
  </w:style>
  <w:style w:type="character" w:styleId="PlaceholderText">
    <w:name w:val="Placeholder Text"/>
    <w:basedOn w:val="DefaultParagraphFont"/>
    <w:uiPriority w:val="99"/>
    <w:semiHidden/>
    <w:rsid w:val="00FE1CD9"/>
    <w:rPr>
      <w:color w:val="808080"/>
    </w:rPr>
  </w:style>
  <w:style w:type="character" w:customStyle="1" w:styleId="Heading2Char">
    <w:name w:val="Heading 2 Char"/>
    <w:basedOn w:val="DefaultParagraphFont"/>
    <w:link w:val="Heading2"/>
    <w:uiPriority w:val="9"/>
    <w:rsid w:val="00FD152E"/>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D93378"/>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3869C6"/>
    <w:pPr>
      <w:spacing w:after="100"/>
    </w:pPr>
  </w:style>
  <w:style w:type="paragraph" w:styleId="TOC2">
    <w:name w:val="toc 2"/>
    <w:basedOn w:val="Normal"/>
    <w:next w:val="Normal"/>
    <w:autoRedefine/>
    <w:uiPriority w:val="39"/>
    <w:unhideWhenUsed/>
    <w:rsid w:val="003869C6"/>
    <w:pPr>
      <w:spacing w:after="100"/>
      <w:ind w:left="220"/>
    </w:pPr>
  </w:style>
  <w:style w:type="character" w:styleId="Hyperlink">
    <w:name w:val="Hyperlink"/>
    <w:basedOn w:val="DefaultParagraphFont"/>
    <w:uiPriority w:val="99"/>
    <w:unhideWhenUsed/>
    <w:rsid w:val="003869C6"/>
    <w:rPr>
      <w:color w:val="0563C1" w:themeColor="hyperlink"/>
      <w:u w:val="single"/>
    </w:rPr>
  </w:style>
  <w:style w:type="character" w:customStyle="1" w:styleId="textlayer--absolute">
    <w:name w:val="textlayer--absolute"/>
    <w:basedOn w:val="DefaultParagraphFont"/>
    <w:rsid w:val="008211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2021-05-25T00:00:00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B04B85-8ED4-494F-8C6F-8D3FEE617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12</Pages>
  <Words>2652</Words>
  <Characters>15121</Characters>
  <Application>Microsoft Office Word</Application>
  <DocSecurity>0</DocSecurity>
  <Lines>126</Lines>
  <Paragraphs>35</Paragraphs>
  <ScaleCrop>false</ScaleCrop>
  <Company/>
  <LinksUpToDate>false</LinksUpToDate>
  <CharactersWithSpaces>17738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Implications of an interconnected cybersecurity landscape</dc:title>
  <dc:subject>A Survey of literature</dc:subject>
  <dc:creator>Jacob Blazina | May 25, 2021 | CS 325</dc:creator>
  <cp:keywords/>
  <dc:description/>
  <cp:lastModifiedBy>Jacob Blazina</cp:lastModifiedBy>
  <cp:revision>15</cp:revision>
  <dcterms:created xsi:type="dcterms:W3CDTF">2021-05-26T00:00:00Z</dcterms:created>
  <dcterms:modified xsi:type="dcterms:W3CDTF">2021-05-27T20:51:00Z</dcterms:modified>
</cp:coreProperties>
</file>